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0D00" w:rsidR="00717FFE" w:rsidP="6FD5D83E" w:rsidRDefault="4FAAEA33" w14:paraId="6823E857" w14:textId="1137598D">
      <w:pPr>
        <w:jc w:val="both"/>
        <w:rPr>
          <w:b/>
          <w:bCs/>
          <w:sz w:val="44"/>
          <w:szCs w:val="44"/>
        </w:rPr>
      </w:pPr>
      <w:bookmarkStart w:name="_Int_3SICBZZ0" w:id="0"/>
      <w:r w:rsidRPr="45CB565D">
        <w:rPr>
          <w:b/>
          <w:bCs/>
          <w:sz w:val="44"/>
          <w:szCs w:val="44"/>
        </w:rPr>
        <w:t>Proyecto Final de Ciclo Formativo</w:t>
      </w:r>
      <w:bookmarkEnd w:id="0"/>
    </w:p>
    <w:p w:rsidR="00EB0D00" w:rsidP="6FD5D83E" w:rsidRDefault="00EB0D00" w14:paraId="44953602" w14:textId="77777777">
      <w:pPr>
        <w:jc w:val="both"/>
      </w:pPr>
    </w:p>
    <w:p w:rsidR="67744225" w:rsidP="6FD5D83E" w:rsidRDefault="3F3C25FA" w14:paraId="61A33FD9" w14:textId="1C8C56E7">
      <w:pPr>
        <w:pStyle w:val="Heading1"/>
        <w:spacing w:line="259" w:lineRule="auto"/>
        <w:jc w:val="both"/>
      </w:pPr>
      <w:r>
        <w:t xml:space="preserve">DESCRIPCIÓN DEL </w:t>
      </w:r>
      <w:r w:rsidR="52893560">
        <w:t>PROYECTO</w:t>
      </w:r>
      <w:r>
        <w:t xml:space="preserve"> FINAL DE CICLO</w:t>
      </w:r>
    </w:p>
    <w:p w:rsidR="42E6A70D" w:rsidP="6FD5D83E" w:rsidRDefault="42E6A70D" w14:paraId="5DCF37A5" w14:textId="7F4021CB">
      <w:pPr>
        <w:jc w:val="both"/>
      </w:pPr>
    </w:p>
    <w:p w:rsidR="76C6FB9E" w:rsidP="4C528B13" w:rsidRDefault="76C6FB9E" w14:paraId="1D97CFFA" w14:textId="21E97B44">
      <w:pPr>
        <w:jc w:val="both"/>
      </w:pPr>
      <w:r>
        <w:t>Cada ciclo formativo superior tiene un módulo de proyecto cuyo nombre deriva del nombre del ciclo formativo:</w:t>
      </w:r>
    </w:p>
    <w:p w:rsidR="76C6FB9E" w:rsidP="4C528B13" w:rsidRDefault="76C6FB9E" w14:paraId="4CB59186" w14:textId="023A82C1">
      <w:pPr>
        <w:pStyle w:val="ListParagraph"/>
        <w:numPr>
          <w:ilvl w:val="0"/>
          <w:numId w:val="1"/>
        </w:numPr>
        <w:jc w:val="both"/>
      </w:pPr>
      <w:r>
        <w:t>Proyecto de Administración de Sistemas Informáticos en Red.</w:t>
      </w:r>
    </w:p>
    <w:p w:rsidR="76C6FB9E" w:rsidP="4C528B13" w:rsidRDefault="76C6FB9E" w14:paraId="5D823EC9" w14:textId="05A341AA">
      <w:pPr>
        <w:pStyle w:val="ListParagraph"/>
        <w:numPr>
          <w:ilvl w:val="0"/>
          <w:numId w:val="1"/>
        </w:numPr>
        <w:jc w:val="both"/>
      </w:pPr>
      <w:r>
        <w:t>Proyecto de Desarrollo de Aplicaciones Multiplataforma.</w:t>
      </w:r>
    </w:p>
    <w:p w:rsidR="76C6FB9E" w:rsidP="4C528B13" w:rsidRDefault="76C6FB9E" w14:paraId="2B155E04" w14:textId="249EE142">
      <w:pPr>
        <w:pStyle w:val="ListParagraph"/>
        <w:numPr>
          <w:ilvl w:val="0"/>
          <w:numId w:val="1"/>
        </w:numPr>
        <w:jc w:val="both"/>
      </w:pPr>
      <w:r>
        <w:t>Proyecto de Desarrollo de Aplicaciones Web.</w:t>
      </w:r>
    </w:p>
    <w:p w:rsidR="76C6FB9E" w:rsidP="4C528B13" w:rsidRDefault="76C6FB9E" w14:paraId="11D0F7DD" w14:textId="317AD0A4">
      <w:pPr>
        <w:jc w:val="both"/>
      </w:pPr>
      <w:r>
        <w:t>Este módulo de proyecto se puede considerar el proyecto final de ciclo debido a que se realiza cuando se han superado el resto de los módulos del ciclo formativo.</w:t>
      </w:r>
    </w:p>
    <w:p w:rsidR="4C528B13" w:rsidP="4C528B13" w:rsidRDefault="4C528B13" w14:paraId="288C6A92" w14:textId="7AC0900C">
      <w:pPr>
        <w:jc w:val="both"/>
      </w:pPr>
    </w:p>
    <w:p w:rsidR="67744225" w:rsidP="6FD5D83E" w:rsidRDefault="3F3C25FA" w14:paraId="3F724973" w14:textId="694D1194">
      <w:pPr>
        <w:jc w:val="both"/>
      </w:pPr>
      <w:r w:rsidR="3F3C25FA">
        <w:rPr/>
        <w:t>E</w:t>
      </w:r>
      <w:r w:rsidR="35D8FD49">
        <w:rPr/>
        <w:t>ste</w:t>
      </w:r>
      <w:r w:rsidR="3F3C25FA">
        <w:rPr/>
        <w:t xml:space="preserve"> proyecto final de ciclo</w:t>
      </w:r>
      <w:r w:rsidR="16545F20">
        <w:rPr/>
        <w:t xml:space="preserve"> t</w:t>
      </w:r>
      <w:r w:rsidR="3F3C25FA">
        <w:rPr/>
        <w:t>iene por objeto</w:t>
      </w:r>
      <w:r w:rsidR="75B308A9">
        <w:rPr/>
        <w:t xml:space="preserve"> la integración de las diversas capacidades y conocimientos de</w:t>
      </w:r>
      <w:ins w:author="TORRES ZAHINOS, ALEJANDRO" w:date="2023-05-15T08:54:05.656Z" w:id="1599502173">
        <w:r w:rsidR="73DE8962">
          <w:t xml:space="preserve"> todo e</w:t>
        </w:r>
      </w:ins>
      <w:r w:rsidR="75B308A9">
        <w:rPr/>
        <w:t>l currículo del ciclo formativo</w:t>
      </w:r>
      <w:ins w:author="TORRES ZAHINOS, ALEJANDRO" w:date="2023-05-15T08:54:28.015Z" w:id="887869871">
        <w:r w:rsidR="33D3229F">
          <w:t>, tanto de los módulos de primero como de los de segundo</w:t>
        </w:r>
      </w:ins>
      <w:r w:rsidR="75B308A9">
        <w:rPr/>
        <w:t xml:space="preserve">. </w:t>
      </w:r>
      <w:ins w:author="TORRES ZAHINOS, ALEJANDRO" w:date="2023-05-15T08:57:52.776Z" w:id="1438866473">
        <w:r w:rsidR="2988114D">
          <w:t xml:space="preserve">Así como también se valorará positivamente la iniciativa y el estudio de tecnologías asociadas al ciclo formativo pero que no se han estudiado en clase. </w:t>
        </w:r>
      </w:ins>
      <w:r w:rsidR="75B308A9">
        <w:rPr/>
        <w:t>Se trata de un módulo más que debe superarse para la obtención del título.</w:t>
      </w:r>
    </w:p>
    <w:p w:rsidR="6FD5D83E" w:rsidP="6FD5D83E" w:rsidRDefault="6FD5D83E" w14:paraId="0074B99B" w14:textId="0AA8B6D5">
      <w:pPr>
        <w:jc w:val="both"/>
      </w:pPr>
    </w:p>
    <w:p w:rsidR="53ED40B8" w:rsidP="6FD5D83E" w:rsidRDefault="53ED40B8" w14:paraId="5BE73F9E" w14:textId="03052C6E">
      <w:pPr>
        <w:jc w:val="both"/>
      </w:pPr>
      <w:r>
        <w:t>E</w:t>
      </w:r>
      <w:r w:rsidR="661196E4">
        <w:t>l</w:t>
      </w:r>
      <w:r>
        <w:t xml:space="preserve"> proyecto final de ciclo se ajustará a las siguientes directrices:</w:t>
      </w:r>
    </w:p>
    <w:p w:rsidR="53ED40B8" w:rsidP="6FD5D83E" w:rsidRDefault="53ED40B8" w14:paraId="3E0912C9" w14:textId="30D28BB2">
      <w:pPr>
        <w:pStyle w:val="ListParagraph"/>
        <w:numPr>
          <w:ilvl w:val="0"/>
          <w:numId w:val="6"/>
        </w:numPr>
        <w:jc w:val="both"/>
      </w:pPr>
      <w:r>
        <w:t>El proyecto se realizará individualmente.</w:t>
      </w:r>
    </w:p>
    <w:p w:rsidR="53ED40B8" w:rsidP="6FD5D83E" w:rsidRDefault="75B308A9" w14:paraId="70C4D483" w14:textId="610D8FBF">
      <w:pPr>
        <w:pStyle w:val="ListParagraph"/>
        <w:numPr>
          <w:ilvl w:val="0"/>
          <w:numId w:val="6"/>
        </w:numPr>
        <w:jc w:val="both"/>
        <w:rPr/>
      </w:pPr>
      <w:r w:rsidR="75B308A9">
        <w:rPr/>
        <w:t xml:space="preserve">Cada </w:t>
      </w:r>
      <w:r w:rsidR="3597740C">
        <w:rPr/>
        <w:t>estudiante</w:t>
      </w:r>
      <w:r w:rsidR="7D43CC34">
        <w:rPr/>
        <w:t xml:space="preserve"> </w:t>
      </w:r>
      <w:r w:rsidR="75B308A9">
        <w:rPr/>
        <w:t>dispondrá de un tutor</w:t>
      </w:r>
      <w:r w:rsidR="02A92C99">
        <w:rPr/>
        <w:t xml:space="preserve"> o una tutora</w:t>
      </w:r>
      <w:r w:rsidR="75B308A9">
        <w:rPr/>
        <w:t xml:space="preserve"> individual quien orientará y asesorará al </w:t>
      </w:r>
      <w:del w:author="TORRES ZAHINOS, ALEJANDRO" w:date="2023-05-15T18:09:58.877Z" w:id="1011543779">
        <w:r w:rsidDel="75B308A9">
          <w:delText>alumno</w:delText>
        </w:r>
      </w:del>
      <w:del w:author="TORRES ZAHINOS, ALEJANDRO" w:date="2023-05-15T18:11:01.406Z" w:id="804261382">
        <w:r w:rsidDel="75B308A9">
          <w:delText xml:space="preserve"> </w:delText>
        </w:r>
      </w:del>
      <w:ins w:author="TORRES ZAHINOS, ALEJANDRO" w:date="2023-05-15T18:11:01.437Z" w:id="1751184316">
        <w:r w:rsidR="164E4675">
          <w:t xml:space="preserve">estudiante </w:t>
        </w:r>
      </w:ins>
      <w:r w:rsidR="75B308A9">
        <w:rPr/>
        <w:t>en el</w:t>
      </w:r>
      <w:r w:rsidR="11B1C9B5">
        <w:rPr/>
        <w:t xml:space="preserve"> </w:t>
      </w:r>
      <w:r w:rsidR="75B308A9">
        <w:rPr/>
        <w:t xml:space="preserve">proceso de desarrollo del proyecto. Con carácter general </w:t>
      </w:r>
      <w:del w:author="TORRES ZAHINOS, ALEJANDRO" w:date="2023-05-15T18:08:16.581Z" w:id="1246837994">
        <w:r w:rsidDel="75B308A9">
          <w:delText>el tutor</w:delText>
        </w:r>
      </w:del>
      <w:ins w:author="TORRES ZAHINOS, ALEJANDRO" w:date="2023-05-15T18:08:16.622Z" w:id="1576741589">
        <w:r w:rsidR="476101FE">
          <w:t xml:space="preserve"> la tutora o el tutor</w:t>
        </w:r>
      </w:ins>
      <w:r w:rsidR="75B308A9">
        <w:rPr/>
        <w:t xml:space="preserve"> individual será uno de los</w:t>
      </w:r>
      <w:r w:rsidR="737822D0">
        <w:rPr/>
        <w:t xml:space="preserve"> </w:t>
      </w:r>
      <w:r w:rsidR="13A8A794">
        <w:rPr/>
        <w:t xml:space="preserve">docentes </w:t>
      </w:r>
      <w:r w:rsidR="75B308A9">
        <w:rPr/>
        <w:t>del grupo.</w:t>
      </w:r>
    </w:p>
    <w:p w:rsidR="4EDDC65D" w:rsidP="68E67A0D" w:rsidRDefault="4EDDC65D" w14:paraId="0223D039" w14:textId="69566E35">
      <w:pPr>
        <w:pStyle w:val="ListParagraph"/>
        <w:numPr>
          <w:ilvl w:val="0"/>
          <w:numId w:val="6"/>
        </w:numPr>
        <w:jc w:val="both"/>
        <w:rPr>
          <w:b w:val="1"/>
          <w:bCs w:val="1"/>
        </w:rPr>
      </w:pPr>
      <w:r w:rsidR="4EDDC65D">
        <w:rPr/>
        <w:t>Durante el periodo de realización del proyecto se realizará el seguimiento por parte de</w:t>
      </w:r>
      <w:del w:author="TORRES ZAHINOS, ALEJANDRO" w:date="2023-05-15T18:08:25.416Z" w:id="1594703578">
        <w:r w:rsidDel="4EDDC65D">
          <w:delText>l tutor</w:delText>
        </w:r>
      </w:del>
      <w:ins w:author="TORRES ZAHINOS, ALEJANDRO" w:date="2023-05-15T18:08:25.465Z" w:id="801098489">
        <w:r w:rsidR="1F3A6524">
          <w:t xml:space="preserve"> la tutora o del tutor</w:t>
        </w:r>
      </w:ins>
      <w:r w:rsidR="4EDDC65D">
        <w:rPr/>
        <w:t xml:space="preserve"> individual de manera que como mínimo se realizarán tres entrevistas </w:t>
      </w:r>
      <w:r w:rsidR="1D1C4B3C">
        <w:rPr/>
        <w:t xml:space="preserve">(tutorías) </w:t>
      </w:r>
      <w:r w:rsidR="4EDDC65D">
        <w:rPr/>
        <w:t>tutor-</w:t>
      </w:r>
      <w:del w:author="TORRES ZAHINOS, ALEJANDRO" w:date="2023-05-15T18:10:05.127Z" w:id="1988876336">
        <w:r w:rsidDel="4EDDC65D">
          <w:delText>alumno</w:delText>
        </w:r>
      </w:del>
      <w:ins w:author="TORRES ZAHINOS, ALEJANDRO" w:date="2023-05-15T18:10:05.158Z" w:id="57352037">
        <w:r w:rsidR="744251DA">
          <w:t xml:space="preserve"> </w:t>
        </w:r>
        <w:r w:rsidR="30E8C248">
          <w:t>estudiante</w:t>
        </w:r>
      </w:ins>
      <w:r w:rsidR="2614A0DB">
        <w:rPr/>
        <w:t>,</w:t>
      </w:r>
      <w:r w:rsidR="4EDDC65D">
        <w:rPr/>
        <w:t xml:space="preserve"> </w:t>
      </w:r>
      <w:r w:rsidR="2E3038F6">
        <w:rPr/>
        <w:t xml:space="preserve">preferentemente de manera presencial, </w:t>
      </w:r>
      <w:r w:rsidR="4EDDC65D">
        <w:rPr/>
        <w:t xml:space="preserve">para comprobar </w:t>
      </w:r>
      <w:r w:rsidR="044B016C">
        <w:rPr/>
        <w:t xml:space="preserve">la evolución del </w:t>
      </w:r>
      <w:r w:rsidR="71F911D0">
        <w:rPr/>
        <w:t>proyecto. Estas entrevistas, además de servir para orientar y asesorar</w:t>
      </w:r>
      <w:r w:rsidR="58708B66">
        <w:rPr/>
        <w:t>,</w:t>
      </w:r>
      <w:r w:rsidR="71F911D0">
        <w:rPr/>
        <w:t xml:space="preserve"> también serán una herramienta para verificar la autoría del proyecto.</w:t>
      </w:r>
      <w:r w:rsidR="4CD54F93">
        <w:rPr/>
        <w:t xml:space="preserve"> </w:t>
      </w:r>
      <w:r w:rsidRPr="36E7070A" w:rsidR="4CD54F93">
        <w:rPr>
          <w:b w:val="1"/>
          <w:bCs w:val="1"/>
        </w:rPr>
        <w:t>Consulta las fechas para esta convocatoria con tu tutor</w:t>
      </w:r>
      <w:ins w:author="TORRES ZAHINOS, ALEJANDRO" w:date="2023-05-15T18:08:51.491Z" w:id="207253978">
        <w:r w:rsidRPr="36E7070A" w:rsidR="06C393E7">
          <w:rPr>
            <w:b w:val="1"/>
            <w:bCs w:val="1"/>
          </w:rPr>
          <w:t xml:space="preserve"> o tutora</w:t>
        </w:r>
      </w:ins>
      <w:r w:rsidRPr="36E7070A" w:rsidR="4CD54F93">
        <w:rPr>
          <w:b w:val="1"/>
          <w:bCs w:val="1"/>
        </w:rPr>
        <w:t xml:space="preserve"> de grupo.</w:t>
      </w:r>
    </w:p>
    <w:p w:rsidR="53ED40B8" w:rsidP="6FD5D83E" w:rsidRDefault="75B308A9" w14:paraId="52D2BFF5" w14:textId="0569EEDB">
      <w:pPr>
        <w:pStyle w:val="ListParagraph"/>
        <w:numPr>
          <w:ilvl w:val="0"/>
          <w:numId w:val="6"/>
        </w:numPr>
        <w:jc w:val="both"/>
        <w:rPr/>
      </w:pPr>
      <w:r w:rsidR="75B308A9">
        <w:rPr/>
        <w:t xml:space="preserve">El proyecto se desarrolla al mismo </w:t>
      </w:r>
      <w:r w:rsidR="297F52E8">
        <w:rPr/>
        <w:t xml:space="preserve">tiempo </w:t>
      </w:r>
      <w:r w:rsidR="75B308A9">
        <w:rPr/>
        <w:t>que se realiza la Formación en Centros de Trabajo, de</w:t>
      </w:r>
      <w:r w:rsidR="4D3467A5">
        <w:rPr/>
        <w:t xml:space="preserve"> </w:t>
      </w:r>
      <w:r w:rsidR="75B308A9">
        <w:rPr/>
        <w:t xml:space="preserve">forma general en el tercer trimestre del segundo curso. Si el </w:t>
      </w:r>
      <w:del w:author="TORRES ZAHINOS, ALEJANDRO" w:date="2023-05-15T18:10:44.412Z" w:id="2009532115">
        <w:r w:rsidDel="75B308A9">
          <w:delText xml:space="preserve">alumno </w:delText>
        </w:r>
      </w:del>
      <w:ins w:author="TORRES ZAHINOS, ALEJANDRO" w:date="2023-05-15T18:10:08.35Z" w:id="1961399142">
        <w:r w:rsidR="78B69F16">
          <w:t>estudiante</w:t>
        </w:r>
        <w:r w:rsidR="526453FD">
          <w:t xml:space="preserve"> </w:t>
        </w:r>
      </w:ins>
      <w:r w:rsidR="75B308A9">
        <w:rPr/>
        <w:t>no cumple los requisitos</w:t>
      </w:r>
      <w:r w:rsidR="70F51E80">
        <w:rPr/>
        <w:t xml:space="preserve"> </w:t>
      </w:r>
      <w:r w:rsidR="75B308A9">
        <w:rPr/>
        <w:t xml:space="preserve">académicos para hacer la </w:t>
      </w:r>
      <w:r w:rsidR="76758EDB">
        <w:rPr/>
        <w:t>Formación en Centros de Trabajo</w:t>
      </w:r>
      <w:r w:rsidR="75B308A9">
        <w:rPr/>
        <w:t>, no podrá defender el proyecto, pero sí debe presentar una</w:t>
      </w:r>
      <w:r w:rsidR="74C4B11D">
        <w:rPr/>
        <w:t xml:space="preserve"> </w:t>
      </w:r>
      <w:r w:rsidR="75B308A9">
        <w:rPr/>
        <w:t>propuesta de proyecto un mes antes de la fecha de la evaluación final de ciclos, que se realiza</w:t>
      </w:r>
      <w:r w:rsidR="48DA6EED">
        <w:rPr/>
        <w:t xml:space="preserve"> </w:t>
      </w:r>
      <w:r w:rsidR="75B308A9">
        <w:rPr/>
        <w:t>en febrero.</w:t>
      </w:r>
    </w:p>
    <w:p w:rsidR="53ED40B8" w:rsidP="6FD5D83E" w:rsidRDefault="18218630" w14:paraId="068667B3" w14:textId="024CCCEC">
      <w:pPr>
        <w:pStyle w:val="ListParagraph"/>
        <w:numPr>
          <w:ilvl w:val="0"/>
          <w:numId w:val="6"/>
        </w:numPr>
        <w:jc w:val="both"/>
        <w:rPr/>
      </w:pPr>
      <w:r w:rsidR="18218630">
        <w:rPr/>
        <w:t>E</w:t>
      </w:r>
      <w:r w:rsidR="75B308A9">
        <w:rPr/>
        <w:t>l módulo de</w:t>
      </w:r>
      <w:r w:rsidR="51615926">
        <w:rPr/>
        <w:t xml:space="preserve"> </w:t>
      </w:r>
      <w:r w:rsidR="4124166F">
        <w:rPr/>
        <w:t xml:space="preserve">proyecto final de ciclo </w:t>
      </w:r>
      <w:r w:rsidR="75B308A9">
        <w:rPr/>
        <w:t xml:space="preserve">tiene asignada una duración de 40h en el ciclo, pero seguramente </w:t>
      </w:r>
      <w:r w:rsidR="4E14C7FF">
        <w:rPr/>
        <w:t xml:space="preserve">se </w:t>
      </w:r>
      <w:r w:rsidR="75B308A9">
        <w:rPr/>
        <w:t>necesit</w:t>
      </w:r>
      <w:r w:rsidR="7B5ECF47">
        <w:rPr/>
        <w:t>en</w:t>
      </w:r>
      <w:r w:rsidR="75B308A9">
        <w:rPr/>
        <w:t xml:space="preserve"> más</w:t>
      </w:r>
      <w:r w:rsidR="7B714573">
        <w:rPr/>
        <w:t xml:space="preserve"> </w:t>
      </w:r>
      <w:r w:rsidR="75B308A9">
        <w:rPr/>
        <w:t xml:space="preserve">horas para desarrollar el proyecto igual que </w:t>
      </w:r>
      <w:r w:rsidR="2F888531">
        <w:rPr/>
        <w:t xml:space="preserve">se </w:t>
      </w:r>
      <w:r w:rsidR="75B308A9">
        <w:rPr/>
        <w:t>necesit</w:t>
      </w:r>
      <w:r w:rsidR="54785FF6">
        <w:rPr/>
        <w:t>an</w:t>
      </w:r>
      <w:r w:rsidR="75B308A9">
        <w:rPr/>
        <w:t xml:space="preserve"> más horas </w:t>
      </w:r>
      <w:ins w:author="TORRES ZAHINOS, ALEJANDRO" w:date="2023-05-15T08:55:57.299Z" w:id="1716701993">
        <w:r w:rsidR="0AB54C30">
          <w:t xml:space="preserve">de las </w:t>
        </w:r>
      </w:ins>
      <w:r w:rsidR="75B308A9">
        <w:rPr/>
        <w:t xml:space="preserve">que </w:t>
      </w:r>
      <w:r w:rsidR="13DB8ED2">
        <w:rPr/>
        <w:t xml:space="preserve">se asiste </w:t>
      </w:r>
      <w:r w:rsidR="75B308A9">
        <w:rPr/>
        <w:t>a clase para superar</w:t>
      </w:r>
      <w:r w:rsidR="08C47C06">
        <w:rPr/>
        <w:t xml:space="preserve"> </w:t>
      </w:r>
      <w:r w:rsidR="75B308A9">
        <w:rPr/>
        <w:t xml:space="preserve">un </w:t>
      </w:r>
      <w:r w:rsidR="5ECEF596">
        <w:rPr/>
        <w:t>módulo</w:t>
      </w:r>
      <w:r w:rsidR="75B308A9">
        <w:rPr/>
        <w:t xml:space="preserve"> presencial.</w:t>
      </w:r>
    </w:p>
    <w:p w:rsidR="42E6A70D" w:rsidP="42E6A70D" w:rsidRDefault="42E6A70D" w14:paraId="470FAF22" w14:textId="34276FE0">
      <w:pPr>
        <w:jc w:val="both"/>
      </w:pPr>
    </w:p>
    <w:p w:rsidR="6FD5D83E" w:rsidP="36E7070A" w:rsidRDefault="6FD5D83E" w14:paraId="39DFA40C" w14:textId="6FFE4AE5">
      <w:pPr>
        <w:pStyle w:val="Heading1"/>
        <w:bidi w:val="0"/>
        <w:spacing w:before="240" w:beforeAutospacing="off" w:after="0" w:afterAutospacing="off" w:line="259" w:lineRule="auto"/>
        <w:ind w:left="0" w:right="0"/>
        <w:jc w:val="both"/>
      </w:pPr>
      <w:r w:rsidR="55FD0C5F">
        <w:rPr/>
        <w:t>CONVOCATORIAS</w:t>
      </w:r>
    </w:p>
    <w:p w:rsidR="6FD5D83E" w:rsidP="36E7070A" w:rsidRDefault="6FD5D83E" w14:paraId="3D13B0BC" w14:textId="0E3D870A">
      <w:pPr>
        <w:pStyle w:val="Normal"/>
        <w:bidi w:val="0"/>
        <w:jc w:val="both"/>
        <w:rPr>
          <w:ins w:author="TORRES ZAHINOS, ALEJANDRO" w:date="2023-05-15T17:51:02.662Z" w:id="892612833"/>
        </w:rPr>
        <w:pPrChange w:author="TORRES ZAHINOS, ALEJANDRO" w:date="2023-05-15T17:53:35.161Z">
          <w:pPr>
            <w:pStyle w:val="Heading1"/>
            <w:bidi w:val="0"/>
            <w:spacing w:before="240" w:beforeAutospacing="off" w:after="0" w:afterAutospacing="off" w:line="259" w:lineRule="auto"/>
            <w:ind w:left="0" w:right="0"/>
            <w:jc w:val="both"/>
          </w:pPr>
        </w:pPrChange>
      </w:pPr>
    </w:p>
    <w:p w:rsidR="6FD5D83E" w:rsidP="36E7070A" w:rsidRDefault="6FD5D83E" w14:paraId="3C566DF6" w14:textId="34608430">
      <w:pPr>
        <w:pStyle w:val="Normal"/>
        <w:bidi w:val="0"/>
        <w:jc w:val="both"/>
        <w:rPr>
          <w:ins w:author="TORRES ZAHINOS, ALEJANDRO" w:date="2023-05-15T17:54:12.731Z" w:id="1318579641"/>
        </w:rPr>
        <w:pPrChange w:author="TORRES ZAHINOS, ALEJANDRO" w:date="2023-05-15T17:53:35.161Z">
          <w:pPr>
            <w:pStyle w:val="Normal"/>
            <w:bidi w:val="0"/>
          </w:pPr>
        </w:pPrChange>
      </w:pPr>
      <w:ins w:author="TORRES ZAHINOS, ALEJANDRO" w:date="2023-05-15T17:51:16.694Z" w:id="249065978">
        <w:r w:rsidR="55FD0C5F">
          <w:t>Para el</w:t>
        </w:r>
      </w:ins>
      <w:ins w:author="TORRES ZAHINOS, ALEJANDRO" w:date="2023-05-15T17:51:51.787Z" w:id="1529991691">
        <w:r w:rsidR="55FD0C5F">
          <w:t xml:space="preserve"> módulo de proyecto se dispone de cuatro convocatorias. </w:t>
        </w:r>
        <w:r w:rsidR="55FD0C5F">
          <w:t>En el periodo de marzo a junio del curso académico</w:t>
        </w:r>
      </w:ins>
      <w:ins w:author="TORRES ZAHINOS, ALEJANDRO" w:date="2023-05-15T17:52:30.444Z" w:id="1103158571">
        <w:r w:rsidR="55FD0C5F">
          <w:t xml:space="preserve"> se realiza la convocatoria ordinaria y en el periodo de septiembre </w:t>
        </w:r>
        <w:r w:rsidR="52137FE8">
          <w:t>a enero del curso académico siguiente se realiza la convocatoria extraordinaria.</w:t>
        </w:r>
      </w:ins>
    </w:p>
    <w:p w:rsidR="6FD5D83E" w:rsidP="36E7070A" w:rsidRDefault="6FD5D83E" w14:paraId="03C3F503" w14:textId="286316B2">
      <w:pPr>
        <w:pStyle w:val="Normal"/>
        <w:bidi w:val="0"/>
        <w:jc w:val="both"/>
        <w:rPr>
          <w:ins w:author="TORRES ZAHINOS, ALEJANDRO" w:date="2023-05-15T17:52:33.996Z" w:id="1185936757"/>
        </w:rPr>
      </w:pPr>
    </w:p>
    <w:p w:rsidR="6FD5D83E" w:rsidP="36E7070A" w:rsidRDefault="6FD5D83E" w14:paraId="374C7317" w14:textId="14D755EA">
      <w:pPr>
        <w:pStyle w:val="Heading1"/>
        <w:bidi w:val="0"/>
        <w:spacing w:before="240" w:beforeAutospacing="off" w:after="0" w:afterAutospacing="off" w:line="259" w:lineRule="auto"/>
        <w:ind w:left="0" w:right="0"/>
        <w:jc w:val="both"/>
      </w:pPr>
      <w:r w:rsidR="55FD0C5F">
        <w:rPr/>
        <w:t>PRESENTACIÓN DE PROPUESTAS</w:t>
      </w:r>
    </w:p>
    <w:p w:rsidR="6FD5D83E" w:rsidP="36E7070A" w:rsidRDefault="6FD5D83E" w14:paraId="2E8FCF90" w14:textId="3C51D8D1">
      <w:pPr>
        <w:pStyle w:val="Normal"/>
        <w:jc w:val="both"/>
      </w:pPr>
    </w:p>
    <w:p w:rsidR="481A3F1A" w:rsidP="36E7070A" w:rsidRDefault="481A3F1A" w14:paraId="4996A13A" w14:textId="116B9ABC">
      <w:pPr>
        <w:pStyle w:val="Normal"/>
        <w:jc w:val="both"/>
      </w:pPr>
      <w:r w:rsidR="481A3F1A">
        <w:rPr/>
        <w:t xml:space="preserve">El </w:t>
      </w:r>
      <w:del w:author="TORRES ZAHINOS, ALEJANDRO" w:date="2023-05-15T18:10:16.202Z" w:id="184096422">
        <w:r w:rsidDel="481A3F1A">
          <w:delText xml:space="preserve">alumno </w:delText>
        </w:r>
      </w:del>
      <w:ins w:author="TORRES ZAHINOS, ALEJANDRO" w:date="2023-05-15T18:11:05.215Z" w:id="1186588206">
        <w:r w:rsidR="53D1F2DE">
          <w:t xml:space="preserve">estudiante </w:t>
        </w:r>
      </w:ins>
      <w:r w:rsidR="481A3F1A">
        <w:rPr/>
        <w:t>presentará su propuesta en el plazo determinado por jefatura de estudios. El proceso</w:t>
      </w:r>
    </w:p>
    <w:p w:rsidR="481A3F1A" w:rsidP="6FD5D83E" w:rsidRDefault="481A3F1A" w14:paraId="531EBF92" w14:textId="0F7CA56C">
      <w:pPr>
        <w:jc w:val="both"/>
      </w:pPr>
      <w:r>
        <w:t>será como sigue:</w:t>
      </w:r>
    </w:p>
    <w:p w:rsidR="481A3F1A" w:rsidP="6FD5D83E" w:rsidRDefault="481A3F1A" w14:paraId="0E7CDACB" w14:textId="4B59B369">
      <w:pPr>
        <w:pStyle w:val="ListParagraph"/>
        <w:numPr>
          <w:ilvl w:val="0"/>
          <w:numId w:val="5"/>
        </w:numPr>
        <w:spacing w:line="259" w:lineRule="auto"/>
        <w:ind w:left="360"/>
        <w:jc w:val="both"/>
        <w:rPr/>
      </w:pPr>
      <w:r w:rsidR="481A3F1A">
        <w:rPr/>
        <w:t xml:space="preserve">El </w:t>
      </w:r>
      <w:del w:author="TORRES ZAHINOS, ALEJANDRO" w:date="2023-05-15T18:10:17.769Z" w:id="1718084513">
        <w:r w:rsidDel="481A3F1A">
          <w:delText xml:space="preserve">alumno </w:delText>
        </w:r>
      </w:del>
      <w:ins w:author="TORRES ZAHINOS, ALEJANDRO" w:date="2023-05-15T18:11:07.095Z" w:id="1285983855">
        <w:r w:rsidR="65119F39">
          <w:t xml:space="preserve">estudiante </w:t>
        </w:r>
      </w:ins>
      <w:r w:rsidR="481A3F1A">
        <w:rPr/>
        <w:t xml:space="preserve">presenta su propuesta de acuerdo a una plantilla proporcionada por </w:t>
      </w:r>
      <w:del w:author="TORRES ZAHINOS, ALEJANDRO" w:date="2023-05-15T18:08:58.479Z" w:id="837876370">
        <w:r w:rsidDel="481A3F1A">
          <w:delText>el tutor</w:delText>
        </w:r>
      </w:del>
      <w:ins w:author="TORRES ZAHINOS, ALEJANDRO" w:date="2023-05-15T18:08:58.518Z" w:id="1943962431">
        <w:r w:rsidR="4FE9F0FD">
          <w:t xml:space="preserve"> la tutora o el tutor</w:t>
        </w:r>
      </w:ins>
      <w:r w:rsidR="481A3F1A">
        <w:rPr/>
        <w:t>.</w:t>
      </w:r>
    </w:p>
    <w:p w:rsidR="481A3F1A" w:rsidP="6FD5D83E" w:rsidRDefault="25387880" w14:paraId="5C66D213" w14:textId="5564DD51">
      <w:pPr>
        <w:pStyle w:val="ListParagraph"/>
        <w:numPr>
          <w:ilvl w:val="0"/>
          <w:numId w:val="5"/>
        </w:numPr>
        <w:spacing w:line="259" w:lineRule="auto"/>
        <w:ind w:left="360"/>
        <w:jc w:val="both"/>
      </w:pPr>
      <w:r>
        <w:t>Se comunicará al alumnado si la propuesta está aceptada o no</w:t>
      </w:r>
      <w:r w:rsidR="62FD1602">
        <w:t>. En caso negativo se comunicarán también</w:t>
      </w:r>
      <w:r>
        <w:t xml:space="preserve"> las deficiencias d</w:t>
      </w:r>
      <w:r w:rsidR="145BBD26">
        <w:t>e la propuesta para su revisión</w:t>
      </w:r>
      <w:r>
        <w:t>.</w:t>
      </w:r>
    </w:p>
    <w:p w:rsidR="481A3F1A" w:rsidP="6FD5D83E" w:rsidRDefault="25387880" w14:paraId="0D3E04AA" w14:textId="662456AD">
      <w:pPr>
        <w:pStyle w:val="ListParagraph"/>
        <w:numPr>
          <w:ilvl w:val="0"/>
          <w:numId w:val="5"/>
        </w:numPr>
        <w:spacing w:line="259" w:lineRule="auto"/>
        <w:ind w:left="360"/>
        <w:jc w:val="both"/>
        <w:rPr>
          <w:ins w:author="TORRES ZAHINOS, ALEJANDRO" w:date="2023-05-15T17:41:07.788Z" w:id="423002752"/>
        </w:rPr>
      </w:pPr>
      <w:r w:rsidR="25387880">
        <w:rPr/>
        <w:t xml:space="preserve">En el caso de tener que revisar la propuesta, </w:t>
      </w:r>
      <w:r w:rsidR="643134A6">
        <w:rPr/>
        <w:t xml:space="preserve">el alumnado </w:t>
      </w:r>
      <w:r w:rsidR="25387880">
        <w:rPr/>
        <w:t>dispondrán de un plazo para</w:t>
      </w:r>
      <w:r w:rsidR="4525F61B">
        <w:rPr/>
        <w:t xml:space="preserve"> </w:t>
      </w:r>
      <w:r w:rsidR="25387880">
        <w:rPr/>
        <w:t>presentar la propuesta revisada.</w:t>
      </w:r>
    </w:p>
    <w:p w:rsidR="4DA7679C" w:rsidP="36E7070A" w:rsidRDefault="4DA7679C" w14:paraId="473AED08" w14:textId="34F73DFF">
      <w:pPr>
        <w:pStyle w:val="ListParagraph"/>
        <w:numPr>
          <w:ilvl w:val="0"/>
          <w:numId w:val="5"/>
        </w:numPr>
        <w:spacing w:line="259" w:lineRule="auto"/>
        <w:ind w:left="360"/>
        <w:jc w:val="both"/>
        <w:rPr/>
      </w:pPr>
      <w:ins w:author="TORRES ZAHINOS, ALEJANDRO" w:date="2023-05-15T17:41:59.416Z" w:id="361024931">
        <w:r w:rsidR="4DA7679C">
          <w:t xml:space="preserve">Las propuestas aceptadas serán registradas en la secretaría del centro por parte de </w:t>
        </w:r>
      </w:ins>
      <w:ins w:author="TORRES ZAHINOS, ALEJANDRO" w:date="2023-05-15T18:09:04.382Z" w:id="1862440483">
        <w:r w:rsidR="7243DD16">
          <w:t>la tutora o el tutor</w:t>
        </w:r>
      </w:ins>
      <w:ins w:author="TORRES ZAHINOS, ALEJANDRO" w:date="2023-05-15T17:41:59.416Z" w:id="583066783">
        <w:r w:rsidR="4DA7679C">
          <w:t xml:space="preserve"> del grupo</w:t>
        </w:r>
      </w:ins>
      <w:ins w:author="TORRES ZAHINOS, ALEJANDRO" w:date="2023-05-15T17:42:59.865Z" w:id="1837269815">
        <w:r w:rsidR="4DA7679C">
          <w:t>, a partir de ese momento</w:t>
        </w:r>
        <w:r w:rsidR="05E5B66A">
          <w:t xml:space="preserve"> si no se desea realizar la presentación del proyecto se deberá pedir la renuncia a la convocatoria, de manera justificada en la secretearía del centro para no consumir convocator</w:t>
        </w:r>
      </w:ins>
      <w:ins w:author="TORRES ZAHINOS, ALEJANDRO" w:date="2023-05-15T17:43:03.516Z" w:id="1031155654">
        <w:r w:rsidR="05E5B66A">
          <w:t>ia.</w:t>
        </w:r>
      </w:ins>
    </w:p>
    <w:p w:rsidR="481A3F1A" w:rsidP="6FD5D83E" w:rsidRDefault="481A3F1A" w14:paraId="3AF247AE" w14:textId="48077F60">
      <w:pPr>
        <w:pStyle w:val="ListParagraph"/>
        <w:numPr>
          <w:ilvl w:val="0"/>
          <w:numId w:val="5"/>
        </w:numPr>
        <w:spacing w:line="259" w:lineRule="auto"/>
        <w:ind w:left="360"/>
        <w:jc w:val="both"/>
        <w:rPr>
          <w:ins w:author="TORRES ZAHINOS, ALEJANDRO" w:date="2023-05-15T17:43:13.097Z" w:id="1429783545"/>
        </w:rPr>
      </w:pPr>
      <w:r w:rsidR="481A3F1A">
        <w:rPr/>
        <w:t xml:space="preserve">Finalmente se publicará la lista con los proyectos aceptados y </w:t>
      </w:r>
      <w:del w:author="TORRES ZAHINOS, ALEJANDRO" w:date="2023-05-15T18:09:10.933Z" w:id="2023965122">
        <w:r w:rsidDel="481A3F1A">
          <w:delText>el tutor</w:delText>
        </w:r>
      </w:del>
      <w:ins w:author="TORRES ZAHINOS, ALEJANDRO" w:date="2023-05-15T18:09:10.972Z" w:id="770200874">
        <w:r w:rsidR="73B0DD27">
          <w:t xml:space="preserve"> la tutora o el tutor</w:t>
        </w:r>
      </w:ins>
      <w:r w:rsidR="481A3F1A">
        <w:rPr/>
        <w:t xml:space="preserve"> individual</w:t>
      </w:r>
      <w:r w:rsidR="547AFB0A">
        <w:rPr/>
        <w:t xml:space="preserve"> </w:t>
      </w:r>
      <w:r w:rsidR="481A3F1A">
        <w:rPr/>
        <w:t>asignado.</w:t>
      </w:r>
    </w:p>
    <w:p w:rsidR="448A9B9B" w:rsidP="36E7070A" w:rsidRDefault="448A9B9B" w14:paraId="40B3821C" w14:textId="1AA90720">
      <w:pPr>
        <w:pStyle w:val="ListParagraph"/>
        <w:numPr>
          <w:ilvl w:val="0"/>
          <w:numId w:val="5"/>
        </w:numPr>
        <w:spacing w:line="259" w:lineRule="auto"/>
        <w:ind w:left="360"/>
        <w:jc w:val="both"/>
        <w:rPr/>
      </w:pPr>
      <w:ins w:author="TORRES ZAHINOS, ALEJANDRO" w:date="2023-05-15T17:43:45.47Z" w:id="1042158396">
        <w:r w:rsidR="448A9B9B">
          <w:t>Si no se presenta propuesta no se podrá realizar la presentación del proyecto y tampoco se consumirá convocatoria.</w:t>
        </w:r>
      </w:ins>
    </w:p>
    <w:p w:rsidR="481A3F1A" w:rsidP="6FD5D83E" w:rsidRDefault="481A3F1A" w14:paraId="6F18B399" w14:textId="03F5783F">
      <w:pPr>
        <w:jc w:val="both"/>
        <w:rPr>
          <w:b w:val="1"/>
          <w:bCs w:val="1"/>
        </w:rPr>
      </w:pPr>
      <w:r w:rsidRPr="36E7070A" w:rsidR="481A3F1A">
        <w:rPr>
          <w:b w:val="1"/>
          <w:bCs w:val="1"/>
        </w:rPr>
        <w:t xml:space="preserve">Consulta las fechas y plazos para esta convocatoria con tu tutor </w:t>
      </w:r>
      <w:ins w:author="TORRES ZAHINOS, ALEJANDRO" w:date="2023-05-15T18:09:16.67Z" w:id="992896623">
        <w:r w:rsidRPr="36E7070A" w:rsidR="5CC6E1C3">
          <w:rPr>
            <w:b w:val="1"/>
            <w:bCs w:val="1"/>
          </w:rPr>
          <w:t xml:space="preserve">o tutora </w:t>
        </w:r>
      </w:ins>
      <w:r w:rsidRPr="36E7070A" w:rsidR="481A3F1A">
        <w:rPr>
          <w:b w:val="1"/>
          <w:bCs w:val="1"/>
        </w:rPr>
        <w:t>de grupo.</w:t>
      </w:r>
    </w:p>
    <w:p w:rsidR="6FD5D83E" w:rsidP="6FD5D83E" w:rsidRDefault="6FD5D83E" w14:paraId="4BAA9FC4" w14:textId="33570BE6">
      <w:pPr>
        <w:jc w:val="both"/>
      </w:pPr>
    </w:p>
    <w:p w:rsidR="2965F1E9" w:rsidP="6FD5D83E" w:rsidRDefault="2965F1E9" w14:paraId="27D6EA2E" w14:textId="3FBB80C1">
      <w:pPr>
        <w:pStyle w:val="Heading1"/>
        <w:jc w:val="both"/>
      </w:pPr>
      <w:r>
        <w:t>PLAZOS y DOCUMENTACIÓN A ENTREGAR</w:t>
      </w:r>
    </w:p>
    <w:p w:rsidR="6FD5D83E" w:rsidP="6FD5D83E" w:rsidRDefault="6FD5D83E" w14:paraId="69EEADA7" w14:textId="0CA85BFB">
      <w:pPr>
        <w:jc w:val="both"/>
      </w:pPr>
    </w:p>
    <w:p w:rsidR="2965F1E9" w:rsidP="36E7070A" w:rsidRDefault="2012F950" w14:paraId="3DC06B61" w14:textId="1BB75001">
      <w:pPr>
        <w:pStyle w:val="Normal"/>
        <w:jc w:val="both"/>
      </w:pPr>
      <w:r w:rsidR="2012F950">
        <w:rPr/>
        <w:t xml:space="preserve">El </w:t>
      </w:r>
      <w:r w:rsidRPr="36E7070A" w:rsidR="2012F950">
        <w:rPr>
          <w:b w:val="1"/>
          <w:bCs w:val="1"/>
        </w:rPr>
        <w:t>plazo de entrega</w:t>
      </w:r>
      <w:r w:rsidRPr="36E7070A" w:rsidR="315DF552">
        <w:rPr>
          <w:b w:val="1"/>
          <w:bCs w:val="1"/>
        </w:rPr>
        <w:t>,</w:t>
      </w:r>
      <w:r w:rsidR="2012F950">
        <w:rPr/>
        <w:t xml:space="preserve"> de al menos la </w:t>
      </w:r>
      <w:r w:rsidRPr="36E7070A" w:rsidR="2012F950">
        <w:rPr>
          <w:b w:val="1"/>
          <w:bCs w:val="1"/>
        </w:rPr>
        <w:t>memoria</w:t>
      </w:r>
      <w:r w:rsidR="2012F950">
        <w:rPr/>
        <w:t xml:space="preserve"> del proyecto a</w:t>
      </w:r>
      <w:ins w:author="TORRES ZAHINOS, ALEJANDRO" w:date="2023-05-15T17:45:36.955Z" w:id="1399275334">
        <w:r w:rsidR="79F7E3B8">
          <w:t xml:space="preserve"> </w:t>
        </w:r>
      </w:ins>
      <w:del w:author="TORRES ZAHINOS, ALEJANDRO" w:date="2023-05-15T18:07:39.847Z" w:id="1683628232">
        <w:r w:rsidDel="2012F950">
          <w:delText>l</w:delText>
        </w:r>
      </w:del>
      <w:ins w:author="TORRES ZAHINOS, ALEJANDRO" w:date="2023-05-15T17:47:00.858Z" w:id="1010806697">
        <w:r w:rsidR="6BF9E75B">
          <w:t>la</w:t>
        </w:r>
      </w:ins>
      <w:r w:rsidR="2012F950">
        <w:rPr/>
        <w:t xml:space="preserve"> tutor</w:t>
      </w:r>
      <w:ins w:author="TORRES ZAHINOS, ALEJANDRO" w:date="2023-05-15T18:07:44.223Z" w:id="1056729309">
        <w:r w:rsidR="5724173D">
          <w:t>a o el tutor</w:t>
        </w:r>
      </w:ins>
      <w:r w:rsidR="24602DDB">
        <w:rPr/>
        <w:t>,</w:t>
      </w:r>
      <w:r w:rsidR="2012F950">
        <w:rPr/>
        <w:t xml:space="preserve"> será el viernes de la semana anterior a la semana en que deban presentarse por registro de entrada los proyectos</w:t>
      </w:r>
      <w:ins w:author="TORRES ZAHINOS, ALEJANDRO" w:date="2023-05-15T17:45:59.729Z" w:id="518493423">
        <w:r w:rsidR="0CFCACF9">
          <w:t xml:space="preserve">. Así </w:t>
        </w:r>
      </w:ins>
      <w:ins w:author="TORRES ZAHINOS, ALEJANDRO" w:date="2023-05-15T18:07:53.39Z" w:id="473583018">
        <w:r w:rsidR="70095C5C">
          <w:t>la tutora o el tutor</w:t>
        </w:r>
      </w:ins>
      <w:ins w:author="TORRES ZAHINOS, ALEJANDRO" w:date="2023-05-15T17:45:59.729Z" w:id="2063644513">
        <w:r w:rsidR="0CFCACF9">
          <w:t xml:space="preserve"> </w:t>
        </w:r>
        <w:r w:rsidR="0A6F18E0">
          <w:t>del proyecto podrá realizar una revisión previa de la memoria para poder indicar</w:t>
        </w:r>
      </w:ins>
      <w:ins w:author="TORRES ZAHINOS, ALEJANDRO" w:date="2023-05-15T17:46:06.876Z" w:id="2075742000">
        <w:r w:rsidR="0A6F18E0">
          <w:t xml:space="preserve"> aspectos a corregir antes de su entrega final</w:t>
        </w:r>
      </w:ins>
      <w:r w:rsidR="2012F950">
        <w:rPr/>
        <w:t>. En los casos que sea factible se hará además entrega de</w:t>
      </w:r>
      <w:ins w:author="TORRES ZAHINOS, ALEJANDRO" w:date="2023-05-15T17:46:19.47Z" w:id="2112521240">
        <w:r w:rsidR="60252EB3">
          <w:t xml:space="preserve"> la totalidad de</w:t>
        </w:r>
      </w:ins>
      <w:r w:rsidR="2012F950">
        <w:rPr/>
        <w:t>l proyecto a</w:t>
      </w:r>
      <w:ins w:author="TORRES ZAHINOS, ALEJANDRO" w:date="2023-05-15T17:46:21.898Z" w:id="1416471686">
        <w:r w:rsidR="0ED1EEC8">
          <w:t xml:space="preserve"> </w:t>
        </w:r>
      </w:ins>
      <w:del w:author="TORRES ZAHINOS, ALEJANDRO" w:date="2023-05-15T18:07:57.306Z" w:id="408115372">
        <w:r w:rsidDel="2012F950">
          <w:delText>l</w:delText>
        </w:r>
        <w:r w:rsidDel="2012F950">
          <w:delText xml:space="preserve"> tuto</w:delText>
        </w:r>
        <w:r w:rsidDel="2012F950">
          <w:delText>r</w:delText>
        </w:r>
      </w:del>
      <w:ins w:author="TORRES ZAHINOS, ALEJANDRO" w:date="2023-05-15T18:07:57.339Z" w:id="789489354">
        <w:r w:rsidR="1A2CA429">
          <w:t xml:space="preserve"> la tutora o el tutor</w:t>
        </w:r>
      </w:ins>
      <w:r w:rsidR="2012F950">
        <w:rPr/>
        <w:t xml:space="preserve"> en la misma fecha. No</w:t>
      </w:r>
      <w:r w:rsidR="06F2D0F6">
        <w:rPr/>
        <w:t xml:space="preserve"> </w:t>
      </w:r>
      <w:r w:rsidR="2012F950">
        <w:rPr/>
        <w:t>hacerlo así afectará negativamente a la nota final de proyecto.</w:t>
      </w:r>
    </w:p>
    <w:p w:rsidR="6FD5D83E" w:rsidP="6FD5D83E" w:rsidRDefault="6FD5D83E" w14:paraId="4A57A1B0" w14:textId="6E84DCA4">
      <w:pPr>
        <w:jc w:val="both"/>
      </w:pPr>
    </w:p>
    <w:p w:rsidR="2965F1E9" w:rsidP="36E7070A" w:rsidRDefault="2012F950" w14:paraId="71478E14" w14:textId="368080C1">
      <w:pPr>
        <w:pStyle w:val="Normal"/>
        <w:jc w:val="both"/>
      </w:pPr>
      <w:r w:rsidR="2012F950">
        <w:rPr/>
        <w:t>Además</w:t>
      </w:r>
      <w:r w:rsidR="25F502B7">
        <w:rPr/>
        <w:t>,</w:t>
      </w:r>
      <w:r w:rsidR="2012F950">
        <w:rPr/>
        <w:t xml:space="preserve"> el proyecto debe presentarse por registro de entrada </w:t>
      </w:r>
      <w:r w:rsidR="600C8BE3">
        <w:rPr/>
        <w:t xml:space="preserve">en la secretaría </w:t>
      </w:r>
      <w:r w:rsidR="2012F950">
        <w:rPr/>
        <w:t xml:space="preserve">del centro en una fecha límite </w:t>
      </w:r>
      <w:ins w:author="TORRES ZAHINOS, ALEJANDRO" w:date="2023-05-15T17:49:40.756Z" w:id="65337537">
        <w:r w:rsidR="33AD5F74">
          <w:t xml:space="preserve">que </w:t>
        </w:r>
      </w:ins>
      <w:r w:rsidR="2C4CD0F9">
        <w:rPr/>
        <w:t>se</w:t>
      </w:r>
      <w:r w:rsidR="2012F950">
        <w:rPr/>
        <w:t xml:space="preserve"> </w:t>
      </w:r>
      <w:r w:rsidR="2C4CD0F9">
        <w:rPr/>
        <w:t xml:space="preserve">puede </w:t>
      </w:r>
      <w:r w:rsidR="2012F950">
        <w:rPr/>
        <w:t xml:space="preserve">consultar en el calendario que te proporcionará </w:t>
      </w:r>
      <w:del w:author="TORRES ZAHINOS, ALEJANDRO" w:date="2023-05-15T18:09:22.604Z" w:id="275177158">
        <w:r w:rsidDel="2012F950">
          <w:delText>el tutor</w:delText>
        </w:r>
      </w:del>
      <w:ins w:author="TORRES ZAHINOS, ALEJANDRO" w:date="2023-05-15T18:09:22.636Z" w:id="291447602">
        <w:r w:rsidR="24CAD8F7">
          <w:t xml:space="preserve"> la tutora o el tutor</w:t>
        </w:r>
      </w:ins>
      <w:ins w:author="TORRES ZAHINOS, ALEJANDRO" w:date="2023-05-15T17:49:59.874Z" w:id="1571088136">
        <w:r w:rsidR="3F96F7D7">
          <w:t>, el registro se debe realizar en el horario en el que la secret</w:t>
        </w:r>
      </w:ins>
      <w:ins w:author="TORRES ZAHINOS, ALEJANDRO" w:date="2023-05-15T17:50:35.223Z" w:id="1237770923">
        <w:r w:rsidR="3F96F7D7">
          <w:t>aría del centro se encuentre abierta por lo que el alumnado deberá consultar este horario previamente</w:t>
        </w:r>
      </w:ins>
      <w:r w:rsidR="2012F950">
        <w:rPr/>
        <w:t>.</w:t>
      </w:r>
      <w:ins w:author="TORRES ZAHINOS, ALEJANDRO" w:date="2023-05-15T17:47:55.041Z" w:id="1463620612">
        <w:r w:rsidR="5B4304CA">
          <w:t xml:space="preserve"> No se aceptará ninguna entrega posterior a la fecha límite especificada para cada convocatoria.</w:t>
        </w:r>
      </w:ins>
      <w:ins w:author="TORRES ZAHINOS, ALEJANDRO" w:date="2023-05-15T17:49:35.611Z" w:id="531587902">
        <w:r w:rsidR="55C536C1">
          <w:t xml:space="preserve"> </w:t>
        </w:r>
      </w:ins>
      <w:ins w:author="TORRES ZAHINOS, ALEJANDRO" w:date="2023-05-15T17:48:44.479Z" w:id="1081985700">
        <w:r w:rsidR="0FD3A368">
          <w:t>Si no se</w:t>
        </w:r>
      </w:ins>
      <w:ins w:author="TORRES ZAHINOS, ALEJANDRO" w:date="2023-05-15T17:47:55.041Z" w:id="1813482842">
        <w:r w:rsidR="5B4304CA">
          <w:t xml:space="preserve"> registr</w:t>
        </w:r>
      </w:ins>
      <w:ins w:author="TORRES ZAHINOS, ALEJANDRO" w:date="2023-05-15T17:48:21.972Z" w:id="1840205523">
        <w:r w:rsidR="4D749A36">
          <w:t>a</w:t>
        </w:r>
        <w:r w:rsidR="4D749A36">
          <w:t xml:space="preserve"> </w:t>
        </w:r>
      </w:ins>
      <w:ins w:author="TORRES ZAHINOS, ALEJANDRO" w:date="2023-05-15T17:47:55.041Z" w:id="72002917">
        <w:r w:rsidR="5B4304CA">
          <w:t>e</w:t>
        </w:r>
      </w:ins>
      <w:ins w:author="TORRES ZAHINOS, ALEJANDRO" w:date="2023-05-15T17:48:59.892Z" w:id="2108468989">
        <w:r w:rsidR="5B4304CA">
          <w:t xml:space="preserve">l proyecto en </w:t>
        </w:r>
        <w:r w:rsidR="1A16A807">
          <w:t xml:space="preserve">la </w:t>
        </w:r>
        <w:r w:rsidR="5B4304CA">
          <w:t>secretaría</w:t>
        </w:r>
        <w:r w:rsidR="65600D23">
          <w:t xml:space="preserve"> </w:t>
        </w:r>
        <w:r w:rsidR="215D254B">
          <w:t xml:space="preserve">del centro </w:t>
        </w:r>
        <w:r w:rsidR="65600D23">
          <w:t>en el plazo</w:t>
        </w:r>
        <w:r w:rsidR="62DAFCDF">
          <w:t xml:space="preserve"> indicado </w:t>
        </w:r>
        <w:r w:rsidR="62DD1B5A">
          <w:t xml:space="preserve">no se podrá realizar la presentación </w:t>
        </w:r>
      </w:ins>
      <w:ins w:author="TORRES ZAHINOS, ALEJANDRO" w:date="2023-05-15T17:49:07.252Z" w:id="932304735">
        <w:r w:rsidR="62DD1B5A">
          <w:t>del mismo y se consumirá convocatoria.</w:t>
        </w:r>
      </w:ins>
    </w:p>
    <w:p w:rsidR="6FD5D83E" w:rsidP="6FD5D83E" w:rsidRDefault="6FD5D83E" w14:paraId="2ED47ACF" w14:textId="6778C595">
      <w:pPr>
        <w:jc w:val="both"/>
      </w:pPr>
    </w:p>
    <w:p w:rsidR="2965F1E9" w:rsidP="6FD5D83E" w:rsidRDefault="2965F1E9" w14:paraId="78B5A011" w14:textId="04A71EA4">
      <w:pPr>
        <w:jc w:val="both"/>
      </w:pPr>
      <w:r w:rsidR="2965F1E9">
        <w:rPr/>
        <w:t>El periodo para la exposición de los proyectos tendrá lugar en las fechas indicadas por</w:t>
      </w:r>
      <w:r w:rsidR="28E8F025">
        <w:rPr/>
        <w:t xml:space="preserve"> </w:t>
      </w:r>
      <w:r w:rsidR="2965F1E9">
        <w:rPr/>
        <w:t>jefatura, normalmente una semana después de presentarse por registro de entrada. El</w:t>
      </w:r>
      <w:r w:rsidR="371182F0">
        <w:rPr/>
        <w:t xml:space="preserve"> </w:t>
      </w:r>
      <w:r w:rsidR="2965F1E9">
        <w:rPr/>
        <w:t xml:space="preserve">calendario donde se especifica hora y día de defensa de cada </w:t>
      </w:r>
      <w:del w:author="TORRES ZAHINOS, ALEJANDRO" w:date="2023-05-15T18:10:24.593Z" w:id="364293352">
        <w:r w:rsidDel="2965F1E9">
          <w:delText xml:space="preserve">alumno </w:delText>
        </w:r>
      </w:del>
      <w:ins w:author="TORRES ZAHINOS, ALEJANDRO" w:date="2023-05-15T18:10:26.316Z" w:id="887233122">
        <w:r w:rsidR="12C47F8E">
          <w:t xml:space="preserve">estudiante </w:t>
        </w:r>
      </w:ins>
      <w:r w:rsidR="2965F1E9">
        <w:rPr/>
        <w:t>se publicará más</w:t>
      </w:r>
      <w:r w:rsidR="2211593B">
        <w:rPr/>
        <w:t xml:space="preserve"> </w:t>
      </w:r>
      <w:r w:rsidR="2965F1E9">
        <w:rPr/>
        <w:t>adelante.</w:t>
      </w:r>
      <w:r w:rsidR="52A51073">
        <w:rPr/>
        <w:t xml:space="preserve"> </w:t>
      </w:r>
      <w:r w:rsidR="2965F1E9">
        <w:rPr/>
        <w:t xml:space="preserve">El </w:t>
      </w:r>
      <w:del w:author="TORRES ZAHINOS, ALEJANDRO" w:date="2023-05-15T18:10:29.115Z" w:id="702351089">
        <w:r w:rsidDel="2965F1E9">
          <w:delText xml:space="preserve">alumno </w:delText>
        </w:r>
      </w:del>
      <w:ins w:author="TORRES ZAHINOS, ALEJANDRO" w:date="2023-05-15T18:10:30.329Z" w:id="1199591090">
        <w:r w:rsidR="676E0569">
          <w:t>estudiante</w:t>
        </w:r>
      </w:ins>
      <w:r w:rsidR="2965F1E9">
        <w:rPr/>
        <w:t>deberá presentarse al menos con</w:t>
      </w:r>
      <w:r w:rsidRPr="36E7070A" w:rsidR="2965F1E9">
        <w:rPr>
          <w:b w:val="1"/>
          <w:bCs w:val="1"/>
        </w:rPr>
        <w:t xml:space="preserve"> 15 minutos de antelación</w:t>
      </w:r>
      <w:r w:rsidR="2965F1E9">
        <w:rPr/>
        <w:t xml:space="preserve"> a la hora que se indica</w:t>
      </w:r>
      <w:r w:rsidR="53CD9B4B">
        <w:rPr/>
        <w:t xml:space="preserve"> </w:t>
      </w:r>
      <w:r w:rsidR="2965F1E9">
        <w:rPr/>
        <w:t>en la convocatoria de defensa de proyectos.</w:t>
      </w:r>
    </w:p>
    <w:p w:rsidR="6FD5D83E" w:rsidP="6FD5D83E" w:rsidRDefault="6FD5D83E" w14:paraId="160851D6" w14:textId="10EDD3BE">
      <w:pPr>
        <w:jc w:val="both"/>
      </w:pPr>
    </w:p>
    <w:p w:rsidR="3B144F0D" w:rsidP="6FD5D83E" w:rsidRDefault="3B144F0D" w14:paraId="37EA27CA" w14:textId="5C86DD4A">
      <w:pPr>
        <w:jc w:val="both"/>
      </w:pPr>
      <w:r>
        <w:t xml:space="preserve">Se puede renunciar a la evaluación del proyecto, para no </w:t>
      </w:r>
      <w:r w:rsidR="5E710955">
        <w:t xml:space="preserve">consumir </w:t>
      </w:r>
      <w:r>
        <w:t>convocatoria, hasta un mes antes de la fecha prevista en el calendario para registrarlo.</w:t>
      </w:r>
    </w:p>
    <w:p w:rsidR="6FD5D83E" w:rsidP="6FD5D83E" w:rsidRDefault="6FD5D83E" w14:paraId="2FD0481E" w14:textId="03ED0377">
      <w:pPr>
        <w:jc w:val="both"/>
      </w:pPr>
    </w:p>
    <w:p w:rsidR="6FD5D83E" w:rsidP="6FD5D83E" w:rsidRDefault="6FD5D83E" w14:paraId="6800E635" w14:textId="4323E15D">
      <w:pPr>
        <w:jc w:val="both"/>
      </w:pPr>
    </w:p>
    <w:p w:rsidR="7E3E630E" w:rsidP="6FD5D83E" w:rsidRDefault="7E3E630E" w14:paraId="348CDFA0" w14:textId="17A50277">
      <w:pPr>
        <w:pStyle w:val="Heading1"/>
        <w:jc w:val="both"/>
      </w:pPr>
      <w:r>
        <w:t>MEMORIA DEL PROYECTO</w:t>
      </w:r>
    </w:p>
    <w:p w:rsidR="42E6A70D" w:rsidP="42E6A70D" w:rsidRDefault="42E6A70D" w14:paraId="4E7D0871" w14:textId="6E93D539">
      <w:pPr>
        <w:jc w:val="both"/>
      </w:pPr>
    </w:p>
    <w:p w:rsidR="00EB0D00" w:rsidP="36E7070A" w:rsidRDefault="00EB0D00" w14:paraId="2B45D3DA" w14:textId="18EC6C40">
      <w:pPr>
        <w:pStyle w:val="Normal"/>
        <w:jc w:val="both"/>
      </w:pPr>
      <w:r w:rsidR="00EB0D00">
        <w:rPr/>
        <w:t xml:space="preserve">La memoria del proyecto deberá realizarse con el procesador de textos que prefiera el </w:t>
      </w:r>
      <w:del w:author="TORRES ZAHINOS, ALEJANDRO" w:date="2023-05-15T18:11:15.399Z" w:id="432766578">
        <w:r w:rsidDel="00EB0D00">
          <w:delText xml:space="preserve">alumno </w:delText>
        </w:r>
      </w:del>
      <w:ins w:author="TORRES ZAHINOS, ALEJANDRO" w:date="2023-05-15T18:11:15.421Z" w:id="1497917628">
        <w:r w:rsidR="66F5CB21">
          <w:t xml:space="preserve">estudiante </w:t>
        </w:r>
      </w:ins>
      <w:r w:rsidR="00EB0D00">
        <w:rPr/>
        <w:t xml:space="preserve">y será presentada </w:t>
      </w:r>
      <w:r w:rsidR="002F2319">
        <w:rPr/>
        <w:t>tanto impresa como en formato digital.</w:t>
      </w:r>
    </w:p>
    <w:p w:rsidR="42E6A70D" w:rsidP="42E6A70D" w:rsidRDefault="42E6A70D" w14:paraId="26979A7E" w14:textId="431B2D39">
      <w:pPr>
        <w:jc w:val="both"/>
      </w:pPr>
    </w:p>
    <w:p w:rsidR="00EB0D00" w:rsidP="6FD5D83E" w:rsidRDefault="76C5486C" w14:paraId="0985948C" w14:textId="238FC516">
      <w:pPr>
        <w:pStyle w:val="Heading3"/>
        <w:jc w:val="both"/>
      </w:pPr>
      <w:r>
        <w:t>F</w:t>
      </w:r>
      <w:r w:rsidR="00EB0D00">
        <w:t xml:space="preserve">ormato </w:t>
      </w:r>
      <w:r w:rsidR="002F2319">
        <w:t>de la copia impresa</w:t>
      </w:r>
    </w:p>
    <w:p w:rsidR="00EB0D00" w:rsidP="00EB0D00" w:rsidRDefault="50FFD455" w14:paraId="2F06516B" w14:textId="06FF485C">
      <w:pPr>
        <w:jc w:val="both"/>
      </w:pPr>
      <w:r>
        <w:t>La copia impresa de la memoria del proyecto</w:t>
      </w:r>
      <w:r w:rsidR="7C8B216A">
        <w:t xml:space="preserve"> </w:t>
      </w:r>
      <w:r w:rsidR="05C32D76">
        <w:t xml:space="preserve">debe cumplir </w:t>
      </w:r>
      <w:r w:rsidR="0E1DF964">
        <w:t xml:space="preserve">lo </w:t>
      </w:r>
      <w:r w:rsidR="05C32D76">
        <w:t>siguiente:</w:t>
      </w:r>
    </w:p>
    <w:p w:rsidR="141B7283" w:rsidP="4C528B13" w:rsidRDefault="141B7283" w14:paraId="05144560" w14:textId="120146C7">
      <w:pPr>
        <w:pStyle w:val="ListParagraph"/>
        <w:numPr>
          <w:ilvl w:val="0"/>
          <w:numId w:val="9"/>
        </w:numPr>
        <w:jc w:val="both"/>
      </w:pPr>
      <w:r>
        <w:t>Debe ser a color para la correcta visualización de las imágenes.</w:t>
      </w:r>
    </w:p>
    <w:p w:rsidR="2CA18724" w:rsidP="4C528B13" w:rsidRDefault="2CA18724" w14:paraId="6FAE78F9" w14:textId="0881B977">
      <w:pPr>
        <w:pStyle w:val="ListParagraph"/>
        <w:numPr>
          <w:ilvl w:val="0"/>
          <w:numId w:val="9"/>
        </w:numPr>
        <w:spacing w:line="259" w:lineRule="auto"/>
        <w:jc w:val="both"/>
      </w:pPr>
      <w:r>
        <w:t>Se debe imprimir a una sola cara.</w:t>
      </w:r>
    </w:p>
    <w:p w:rsidR="002F2319" w:rsidP="00EB0D00" w:rsidRDefault="7C8B216A" w14:paraId="64904575" w14:textId="043795B9">
      <w:pPr>
        <w:pStyle w:val="ListParagraph"/>
        <w:numPr>
          <w:ilvl w:val="0"/>
          <w:numId w:val="9"/>
        </w:numPr>
        <w:jc w:val="both"/>
      </w:pPr>
      <w:r>
        <w:t>Tamaño de papel A4 (80 gr/cm</w:t>
      </w:r>
      <w:r w:rsidRPr="4C528B13">
        <w:rPr>
          <w:vertAlign w:val="superscript"/>
        </w:rPr>
        <w:t>2</w:t>
      </w:r>
      <w:r>
        <w:t>).</w:t>
      </w:r>
    </w:p>
    <w:p w:rsidR="002F2319" w:rsidP="00EB0D00" w:rsidRDefault="7C8B216A" w14:paraId="63777C39" w14:textId="6F9D80D2">
      <w:pPr>
        <w:pStyle w:val="ListParagraph"/>
        <w:numPr>
          <w:ilvl w:val="0"/>
          <w:numId w:val="9"/>
        </w:numPr>
        <w:jc w:val="both"/>
      </w:pPr>
      <w:r>
        <w:t>M</w:t>
      </w:r>
      <w:r w:rsidR="565C2D47">
        <w:t>a</w:t>
      </w:r>
      <w:r>
        <w:t>rgen</w:t>
      </w:r>
      <w:r w:rsidR="2EC236AB">
        <w:t xml:space="preserve"> </w:t>
      </w:r>
      <w:r>
        <w:t>izquierdo 3 cm.</w:t>
      </w:r>
    </w:p>
    <w:p w:rsidR="00EB0D00" w:rsidP="00EB0D00" w:rsidRDefault="05C32D76" w14:paraId="206E43CC" w14:textId="07912711">
      <w:pPr>
        <w:pStyle w:val="ListParagraph"/>
        <w:numPr>
          <w:ilvl w:val="0"/>
          <w:numId w:val="9"/>
        </w:numPr>
        <w:jc w:val="both"/>
      </w:pPr>
      <w:r>
        <w:t xml:space="preserve">Márgenes </w:t>
      </w:r>
      <w:r w:rsidR="7DF7BD11">
        <w:t xml:space="preserve">superior, </w:t>
      </w:r>
      <w:r w:rsidR="7C8B216A">
        <w:t xml:space="preserve">inferior </w:t>
      </w:r>
      <w:r>
        <w:t>y derecho 2</w:t>
      </w:r>
      <w:r w:rsidR="7C8B216A">
        <w:t xml:space="preserve"> </w:t>
      </w:r>
      <w:r>
        <w:t>cm.</w:t>
      </w:r>
    </w:p>
    <w:p w:rsidR="002F2319" w:rsidP="4C528B13" w:rsidRDefault="7C8B216A" w14:paraId="56DD6FA1" w14:textId="5496C085">
      <w:pPr>
        <w:pStyle w:val="ListParagraph"/>
        <w:numPr>
          <w:ilvl w:val="0"/>
          <w:numId w:val="9"/>
        </w:numPr>
        <w:jc w:val="both"/>
      </w:pPr>
      <w:r w:rsidRPr="4C528B13">
        <w:t>Encabezado: título del proyecto.</w:t>
      </w:r>
    </w:p>
    <w:p w:rsidR="009A6325" w:rsidP="00EB0D00" w:rsidRDefault="19D3C1B8" w14:paraId="404FD89D" w14:textId="0D45E66A">
      <w:pPr>
        <w:pStyle w:val="ListParagraph"/>
        <w:numPr>
          <w:ilvl w:val="0"/>
          <w:numId w:val="9"/>
        </w:numPr>
        <w:jc w:val="both"/>
      </w:pPr>
      <w:r>
        <w:t xml:space="preserve">Pie de página: nombre del alumno a la izquierda y número de página </w:t>
      </w:r>
      <w:r w:rsidR="7C8B216A">
        <w:t xml:space="preserve">y total de páginas </w:t>
      </w:r>
      <w:r>
        <w:t>a la derecha.</w:t>
      </w:r>
    </w:p>
    <w:p w:rsidR="16A96A4D" w:rsidP="65C4B53E" w:rsidRDefault="62986C07" w14:paraId="57C3C327" w14:textId="10F00F58">
      <w:pPr>
        <w:pStyle w:val="ListParagraph"/>
        <w:numPr>
          <w:ilvl w:val="0"/>
          <w:numId w:val="9"/>
        </w:numPr>
        <w:jc w:val="both"/>
      </w:pPr>
      <w:r>
        <w:t>Texto justificado.</w:t>
      </w:r>
    </w:p>
    <w:p w:rsidR="16A96A4D" w:rsidP="65C4B53E" w:rsidRDefault="62986C07" w14:paraId="643DBCFF" w14:textId="2FB76D22">
      <w:pPr>
        <w:pStyle w:val="ListParagraph"/>
        <w:numPr>
          <w:ilvl w:val="0"/>
          <w:numId w:val="9"/>
        </w:numPr>
        <w:jc w:val="both"/>
        <w:rPr/>
      </w:pPr>
      <w:r w:rsidR="62986C07">
        <w:rPr/>
        <w:t>Interlineado</w:t>
      </w:r>
      <w:r w:rsidR="01B50F22">
        <w:rPr/>
        <w:t>:</w:t>
      </w:r>
    </w:p>
    <w:p w:rsidR="16A96A4D" w:rsidP="743FB982" w:rsidRDefault="62986C07" w14:paraId="2D24CA86" w14:textId="1D49B6C1">
      <w:pPr>
        <w:pStyle w:val="ListParagraph"/>
        <w:numPr>
          <w:ilvl w:val="1"/>
          <w:numId w:val="9"/>
        </w:numPr>
        <w:jc w:val="both"/>
        <w:rPr/>
      </w:pPr>
      <w:r w:rsidR="01B50F22">
        <w:rPr/>
        <w:t>Word Office</w:t>
      </w:r>
      <w:r w:rsidR="2FB3D33E">
        <w:rPr/>
        <w:t xml:space="preserve"> y Google </w:t>
      </w:r>
      <w:r w:rsidR="23C8C806">
        <w:rPr/>
        <w:t>Docs</w:t>
      </w:r>
      <w:r w:rsidR="2FB3D33E">
        <w:rPr/>
        <w:t>:</w:t>
      </w:r>
      <w:r w:rsidR="62986C07">
        <w:rPr/>
        <w:t xml:space="preserve"> 1</w:t>
      </w:r>
      <w:r w:rsidR="7FF1FD83">
        <w:rPr/>
        <w:t>,25</w:t>
      </w:r>
      <w:r w:rsidR="62986C07">
        <w:rPr/>
        <w:t>.</w:t>
      </w:r>
    </w:p>
    <w:p w:rsidR="00EB0D00" w:rsidP="743FB982" w:rsidRDefault="7AF131EC" w14:paraId="1ED11FC1" w14:textId="43D45B2E">
      <w:pPr>
        <w:pStyle w:val="ListParagraph"/>
        <w:numPr>
          <w:ilvl w:val="1"/>
          <w:numId w:val="9"/>
        </w:numPr>
        <w:jc w:val="both"/>
        <w:rPr/>
      </w:pPr>
      <w:r w:rsidR="1FD70409">
        <w:rPr/>
        <w:t xml:space="preserve">LibreOffice </w:t>
      </w:r>
      <w:r w:rsidR="1FD70409">
        <w:rPr/>
        <w:t>Writer</w:t>
      </w:r>
      <w:r w:rsidR="1FD70409">
        <w:rPr/>
        <w:t>:</w:t>
      </w:r>
      <w:r w:rsidR="2FB3D33E">
        <w:rPr/>
        <w:t xml:space="preserve"> Proporcional 125%</w:t>
      </w:r>
    </w:p>
    <w:p w:rsidR="00EB0D00" w:rsidP="00EB0D00" w:rsidRDefault="7AF131EC" w14:paraId="77075875" w14:textId="7B38E98D">
      <w:pPr>
        <w:pStyle w:val="ListParagraph"/>
        <w:numPr>
          <w:ilvl w:val="0"/>
          <w:numId w:val="9"/>
        </w:numPr>
        <w:jc w:val="both"/>
        <w:rPr/>
      </w:pPr>
      <w:r w:rsidR="7AF131EC">
        <w:rPr/>
        <w:t>Tipo de fuente general</w:t>
      </w:r>
      <w:r w:rsidR="05C32D76">
        <w:rPr/>
        <w:t xml:space="preserve"> </w:t>
      </w:r>
      <w:r w:rsidR="0E86D3C4">
        <w:rPr/>
        <w:t xml:space="preserve">en </w:t>
      </w:r>
      <w:r w:rsidR="05C32D76">
        <w:rPr/>
        <w:t>Arial</w:t>
      </w:r>
      <w:r w:rsidR="71275DFA">
        <w:rPr/>
        <w:t xml:space="preserve"> t</w:t>
      </w:r>
      <w:r w:rsidR="05C32D76">
        <w:rPr/>
        <w:t>amaño 12.</w:t>
      </w:r>
    </w:p>
    <w:p w:rsidR="00EB0D00" w:rsidP="00EB0D00" w:rsidRDefault="05C32D76" w14:paraId="6FD97A8F" w14:textId="77777777">
      <w:pPr>
        <w:pStyle w:val="ListParagraph"/>
        <w:numPr>
          <w:ilvl w:val="0"/>
          <w:numId w:val="9"/>
        </w:numPr>
        <w:jc w:val="both"/>
      </w:pPr>
      <w:r>
        <w:t>Títulos en Arial tamaño 16, se permite negrita, subrayado y cambio de color.</w:t>
      </w:r>
    </w:p>
    <w:p w:rsidR="00EB0D00" w:rsidP="00EB0D00" w:rsidRDefault="05C32D76" w14:paraId="792030E5" w14:textId="77C17D34">
      <w:pPr>
        <w:pStyle w:val="ListParagraph"/>
        <w:numPr>
          <w:ilvl w:val="0"/>
          <w:numId w:val="9"/>
        </w:numPr>
        <w:jc w:val="both"/>
        <w:rPr/>
      </w:pPr>
      <w:r w:rsidR="05C32D76">
        <w:rPr/>
        <w:t xml:space="preserve">Si se </w:t>
      </w:r>
      <w:r w:rsidR="572A6618">
        <w:rPr/>
        <w:t xml:space="preserve">incluye </w:t>
      </w:r>
      <w:r w:rsidR="05C32D76">
        <w:rPr/>
        <w:t>código fuente: tipo de fuente Courier New</w:t>
      </w:r>
      <w:r w:rsidR="19D3C1B8">
        <w:rPr/>
        <w:t>, tamaño 10</w:t>
      </w:r>
      <w:ins w:author="TORRES ZAHINOS, ALEJANDRO" w:date="2023-05-15T17:35:59.914Z" w:id="1897402890">
        <w:r w:rsidR="6F42CBC1">
          <w:t>, interlineado sencillo y</w:t>
        </w:r>
      </w:ins>
      <w:ins w:author="TORRES ZAHINOS, ALEJANDRO" w:date="2023-05-15T17:36:12.968Z" w:id="1314078744">
        <w:r w:rsidR="6F42CBC1">
          <w:t xml:space="preserve"> si se ve necesario,</w:t>
        </w:r>
      </w:ins>
      <w:ins w:author="TORRES ZAHINOS, ALEJANDRO" w:date="2023-05-15T17:35:59.914Z" w:id="1047780461">
        <w:r w:rsidR="6F42CBC1">
          <w:t xml:space="preserve"> texto en diferentes colores</w:t>
        </w:r>
      </w:ins>
      <w:r w:rsidR="19D3C1B8">
        <w:rPr/>
        <w:t>.</w:t>
      </w:r>
    </w:p>
    <w:p w:rsidR="002F2319" w:rsidP="002F2319" w:rsidRDefault="7C8B216A" w14:paraId="60B1298C" w14:textId="77777777">
      <w:pPr>
        <w:pStyle w:val="ListParagraph"/>
        <w:numPr>
          <w:ilvl w:val="0"/>
          <w:numId w:val="9"/>
        </w:numPr>
        <w:jc w:val="both"/>
      </w:pPr>
      <w:r>
        <w:t>Pies de foto: Arial, tamaño 9.</w:t>
      </w:r>
    </w:p>
    <w:p w:rsidR="002F2319" w:rsidP="00EB0D00" w:rsidRDefault="7C8B216A" w14:paraId="140E1F5E" w14:textId="66FD3B8E">
      <w:pPr>
        <w:pStyle w:val="ListParagraph"/>
        <w:numPr>
          <w:ilvl w:val="0"/>
          <w:numId w:val="9"/>
        </w:numPr>
        <w:jc w:val="both"/>
      </w:pPr>
      <w:r>
        <w:t>Imágenes: tamaño adecuado a la información que contenga y a su nitidez. Se debe indicar el copyright si no son imágenes propias.</w:t>
      </w:r>
    </w:p>
    <w:p w:rsidR="002F2319" w:rsidP="00EB0D00" w:rsidRDefault="7C8B216A" w14:paraId="1BE2A735" w14:textId="2D2992F6">
      <w:pPr>
        <w:pStyle w:val="ListParagraph"/>
        <w:numPr>
          <w:ilvl w:val="0"/>
          <w:numId w:val="9"/>
        </w:numPr>
        <w:jc w:val="both"/>
      </w:pPr>
      <w:r>
        <w:t xml:space="preserve">Extensión del documento: entre 30 y 60 páginas con un mínimo de 5000 palabras (sin contar el código fuente en caso de haberlo). </w:t>
      </w:r>
      <w:r w:rsidR="7B55B62A">
        <w:t xml:space="preserve">La portada, el resumen, el índice y los </w:t>
      </w:r>
      <w:r>
        <w:t>anexos no contarán en el límite de 60 páginas</w:t>
      </w:r>
      <w:r w:rsidR="06507818">
        <w:t xml:space="preserve"> ni en el mínimo de 5000 palabras</w:t>
      </w:r>
      <w:r>
        <w:t>.</w:t>
      </w:r>
    </w:p>
    <w:p w:rsidR="009A6325" w:rsidP="67DC8537" w:rsidRDefault="7C8B216A" w14:paraId="57471AF9" w14:textId="7F885201">
      <w:pPr>
        <w:pStyle w:val="ListParagraph"/>
        <w:numPr>
          <w:ilvl w:val="0"/>
          <w:numId w:val="9"/>
        </w:numPr>
        <w:jc w:val="both"/>
      </w:pPr>
      <w:r>
        <w:t>Si se incluyen anexos estos se deben identificar con números romanos en mayúsculas. Ejemplo: Anexo I, Anexo II…</w:t>
      </w:r>
    </w:p>
    <w:p w:rsidR="009A6325" w:rsidP="67DC8537" w:rsidRDefault="41DBFF29" w14:paraId="48D797BD" w14:textId="2E49636D">
      <w:pPr>
        <w:pStyle w:val="ListParagraph"/>
        <w:numPr>
          <w:ilvl w:val="0"/>
          <w:numId w:val="9"/>
        </w:numPr>
        <w:jc w:val="both"/>
      </w:pPr>
      <w:r>
        <w:t>La memoria debe encuadernarse para su entrega.</w:t>
      </w:r>
    </w:p>
    <w:p w:rsidR="009A6325" w:rsidP="67DC8537" w:rsidRDefault="009A6325" w14:paraId="6300C045" w14:textId="21FC30B9">
      <w:pPr>
        <w:jc w:val="both"/>
      </w:pPr>
    </w:p>
    <w:p w:rsidR="35AE1920" w:rsidP="6FD5D83E" w:rsidRDefault="35AE1920" w14:paraId="65471EE8" w14:textId="120DC3D5">
      <w:pPr>
        <w:pStyle w:val="Heading3"/>
        <w:jc w:val="both"/>
      </w:pPr>
      <w:r>
        <w:t>Estructura del documento</w:t>
      </w:r>
    </w:p>
    <w:p w:rsidR="00EB0D00" w:rsidP="00EB0D00" w:rsidRDefault="00EB0D00" w14:paraId="2EDCF34E" w14:textId="77777777">
      <w:pPr>
        <w:jc w:val="both"/>
      </w:pPr>
      <w:r>
        <w:t>La estructura del documento será</w:t>
      </w:r>
      <w:r w:rsidR="009A6325">
        <w:t>, como mínimo</w:t>
      </w:r>
      <w:r>
        <w:t>, la siguiente:</w:t>
      </w:r>
    </w:p>
    <w:p w:rsidR="009A6325" w:rsidP="743FB982" w:rsidRDefault="009A6325" w14:paraId="6D6EC1D0" w14:textId="6B549E84">
      <w:pPr>
        <w:pStyle w:val="Normal"/>
        <w:ind w:left="0" w:firstLine="708"/>
        <w:jc w:val="both"/>
      </w:pPr>
      <w:r w:rsidR="009A6325">
        <w:rPr/>
        <w:t xml:space="preserve">Portada (la plantilla de la portada la facilitará </w:t>
      </w:r>
      <w:del w:author="TORRES ZAHINOS, ALEJANDRO" w:date="2023-05-15T18:09:36.746Z" w:id="623040282">
        <w:r w:rsidDel="009A6325">
          <w:delText>el tutor</w:delText>
        </w:r>
      </w:del>
      <w:ins w:author="TORRES ZAHINOS, ALEJANDRO" w:date="2023-05-15T18:09:36.788Z" w:id="33308606">
        <w:r w:rsidR="7DE3ABD1">
          <w:t xml:space="preserve"> la tutora o el tutor</w:t>
        </w:r>
      </w:ins>
      <w:r w:rsidR="009A6325">
        <w:rPr/>
        <w:t>).</w:t>
      </w:r>
    </w:p>
    <w:p w:rsidR="18C1270A" w:rsidP="743FB982" w:rsidRDefault="61D779D7" w14:paraId="30188C7C" w14:textId="0E4CACAD">
      <w:pPr>
        <w:pStyle w:val="Normal"/>
        <w:ind w:left="0" w:firstLine="708"/>
        <w:jc w:val="both"/>
      </w:pPr>
      <w:r w:rsidR="61D779D7">
        <w:rPr/>
        <w:t>Resumen en tres idiomas</w:t>
      </w:r>
      <w:r w:rsidR="2CD2F806">
        <w:rPr/>
        <w:t>,</w:t>
      </w:r>
      <w:r w:rsidR="61D779D7">
        <w:rPr/>
        <w:t xml:space="preserve"> </w:t>
      </w:r>
      <w:r w:rsidR="1E74D69E">
        <w:rPr/>
        <w:t>e</w:t>
      </w:r>
      <w:r w:rsidR="61D779D7">
        <w:rPr/>
        <w:t>spañol: (Resumen), valenciano (Resum) e inglés (Abstract).</w:t>
      </w:r>
    </w:p>
    <w:p w:rsidR="009A6325" w:rsidP="743FB982" w:rsidRDefault="00EB0D00" w14:paraId="4D0E3788" w14:textId="1C640822">
      <w:pPr>
        <w:pStyle w:val="Normal"/>
        <w:ind w:left="0" w:firstLine="708"/>
        <w:jc w:val="both"/>
      </w:pPr>
      <w:r w:rsidR="00EB0D00">
        <w:rPr/>
        <w:t>Índice</w:t>
      </w:r>
      <w:r w:rsidR="009A6325">
        <w:rPr/>
        <w:t xml:space="preserve"> (tabla de contenidos)</w:t>
      </w:r>
      <w:r w:rsidR="00EB0D00">
        <w:rPr/>
        <w:t>.</w:t>
      </w:r>
    </w:p>
    <w:p w:rsidR="009A6325" w:rsidP="743FB982" w:rsidRDefault="002F2319" w14:paraId="357536B2" w14:textId="60B6D9CD">
      <w:pPr>
        <w:pStyle w:val="Normal"/>
        <w:ind w:left="0" w:firstLine="708"/>
        <w:jc w:val="both"/>
      </w:pPr>
      <w:r w:rsidR="002F2319">
        <w:rPr/>
        <w:t>Índice de imágenes (tabla de contenidos).</w:t>
      </w:r>
    </w:p>
    <w:p w:rsidR="14EFD43F" w:rsidP="67DC8537" w:rsidRDefault="14EFD43F" w14:paraId="119F31FA" w14:textId="2EACA2FB">
      <w:pPr>
        <w:pStyle w:val="ListParagraph"/>
        <w:numPr>
          <w:ilvl w:val="0"/>
          <w:numId w:val="10"/>
        </w:numPr>
        <w:jc w:val="both"/>
        <w:rPr/>
      </w:pPr>
      <w:r w:rsidR="14EFD43F">
        <w:rPr/>
        <w:t>Justificación</w:t>
      </w:r>
      <w:r w:rsidR="7FD02F53">
        <w:rPr/>
        <w:t>.</w:t>
      </w:r>
    </w:p>
    <w:p w:rsidR="7FD02F53" w:rsidP="67DC8537" w:rsidRDefault="7FD02F53" w14:paraId="5FBC47F0" w14:textId="36312B09">
      <w:pPr>
        <w:pStyle w:val="ListParagraph"/>
        <w:numPr>
          <w:ilvl w:val="0"/>
          <w:numId w:val="10"/>
        </w:numPr>
        <w:jc w:val="both"/>
        <w:rPr/>
      </w:pPr>
      <w:r w:rsidR="7FD02F53">
        <w:rPr/>
        <w:t>Gestión del proyecto</w:t>
      </w:r>
      <w:r w:rsidR="14EFD43F">
        <w:rPr/>
        <w:t>.</w:t>
      </w:r>
    </w:p>
    <w:p w:rsidR="009A6325" w:rsidP="009A6325" w:rsidRDefault="05C32D76" w14:paraId="6CC01FC8" w14:textId="77777777">
      <w:pPr>
        <w:pStyle w:val="ListParagraph"/>
        <w:numPr>
          <w:ilvl w:val="0"/>
          <w:numId w:val="10"/>
        </w:numPr>
        <w:jc w:val="both"/>
        <w:rPr/>
      </w:pPr>
      <w:r w:rsidR="05C32D76">
        <w:rPr/>
        <w:t>Herramientas utilizadas.</w:t>
      </w:r>
    </w:p>
    <w:p w:rsidR="009A6325" w:rsidP="009A6325" w:rsidRDefault="00EB0D00" w14:paraId="219022AF" w14:textId="0946D5BF">
      <w:pPr>
        <w:pStyle w:val="ListParagraph"/>
        <w:numPr>
          <w:ilvl w:val="0"/>
          <w:numId w:val="10"/>
        </w:numPr>
        <w:jc w:val="both"/>
        <w:rPr/>
      </w:pPr>
      <w:r w:rsidR="00EB0D00">
        <w:rPr/>
        <w:t>D</w:t>
      </w:r>
      <w:r w:rsidR="2BC2241B">
        <w:rPr/>
        <w:t xml:space="preserve">escripción </w:t>
      </w:r>
      <w:r w:rsidR="00EB0D00">
        <w:rPr/>
        <w:t>del proyecto.</w:t>
      </w:r>
    </w:p>
    <w:p w:rsidR="63151C03" w:rsidP="67DC8537" w:rsidRDefault="63151C03" w14:paraId="76A6BC69" w14:textId="0EE569FE">
      <w:pPr>
        <w:pStyle w:val="ListParagraph"/>
        <w:numPr>
          <w:ilvl w:val="1"/>
          <w:numId w:val="10"/>
        </w:numPr>
        <w:jc w:val="both"/>
        <w:rPr/>
      </w:pPr>
      <w:r w:rsidR="2E631B62">
        <w:rPr/>
        <w:t>Análisis</w:t>
      </w:r>
    </w:p>
    <w:p w:rsidR="63151C03" w:rsidP="67DC8537" w:rsidRDefault="63151C03" w14:paraId="20F36DAD" w14:textId="541DC5EB">
      <w:pPr>
        <w:pStyle w:val="ListParagraph"/>
        <w:numPr>
          <w:ilvl w:val="1"/>
          <w:numId w:val="10"/>
        </w:numPr>
        <w:jc w:val="both"/>
        <w:rPr/>
      </w:pPr>
      <w:r w:rsidR="63151C03">
        <w:rPr/>
        <w:t>Diseño</w:t>
      </w:r>
      <w:r w:rsidR="5A2C36F7">
        <w:rPr/>
        <w:t>.</w:t>
      </w:r>
    </w:p>
    <w:p w:rsidR="63151C03" w:rsidP="67DC8537" w:rsidRDefault="63151C03" w14:paraId="319F8AD9" w14:textId="59F2A41D">
      <w:pPr>
        <w:pStyle w:val="ListParagraph"/>
        <w:numPr>
          <w:ilvl w:val="1"/>
          <w:numId w:val="10"/>
        </w:numPr>
        <w:jc w:val="both"/>
        <w:rPr/>
      </w:pPr>
      <w:r w:rsidR="63151C03">
        <w:rPr/>
        <w:t>Implementación</w:t>
      </w:r>
      <w:r w:rsidR="0E74A695">
        <w:rPr/>
        <w:t>/Desarrollo</w:t>
      </w:r>
      <w:r w:rsidR="687D7E53">
        <w:rPr/>
        <w:t>.</w:t>
      </w:r>
    </w:p>
    <w:p w:rsidR="5C6C6C4F" w:rsidP="67DC8537" w:rsidRDefault="5C6C6C4F" w14:paraId="1AEC532D" w14:textId="63D238F2">
      <w:pPr>
        <w:pStyle w:val="ListParagraph"/>
        <w:numPr>
          <w:ilvl w:val="1"/>
          <w:numId w:val="10"/>
        </w:numPr>
        <w:jc w:val="both"/>
        <w:rPr/>
      </w:pPr>
      <w:r w:rsidR="5C6C6C4F">
        <w:rPr/>
        <w:t>Pruebas.</w:t>
      </w:r>
    </w:p>
    <w:p w:rsidR="5C6C6C4F" w:rsidP="67DC8537" w:rsidRDefault="5C6C6C4F" w14:paraId="7819C2C6" w14:textId="4F9478EA">
      <w:pPr>
        <w:pStyle w:val="ListParagraph"/>
        <w:numPr>
          <w:ilvl w:val="1"/>
          <w:numId w:val="10"/>
        </w:numPr>
        <w:jc w:val="both"/>
        <w:rPr/>
      </w:pPr>
      <w:r w:rsidR="5C6C6C4F">
        <w:rPr/>
        <w:t>Documentación</w:t>
      </w:r>
      <w:r w:rsidR="46FD685A">
        <w:rPr/>
        <w:t>.</w:t>
      </w:r>
    </w:p>
    <w:p w:rsidR="009A6325" w:rsidP="009A6325" w:rsidRDefault="05C32D76" w14:paraId="6500DD37" w14:textId="59ABC2EC">
      <w:pPr>
        <w:pStyle w:val="ListParagraph"/>
        <w:numPr>
          <w:ilvl w:val="0"/>
          <w:numId w:val="10"/>
        </w:numPr>
        <w:jc w:val="both"/>
        <w:rPr/>
      </w:pPr>
      <w:r w:rsidR="05C32D76">
        <w:rPr/>
        <w:t>Trabajos futuros.</w:t>
      </w:r>
    </w:p>
    <w:p w:rsidR="4A7C7A67" w:rsidP="67DC8537" w:rsidRDefault="4A7C7A67" w14:paraId="1D1A3138" w14:textId="1D3A66A4">
      <w:pPr>
        <w:pStyle w:val="ListParagraph"/>
        <w:numPr>
          <w:ilvl w:val="0"/>
          <w:numId w:val="10"/>
        </w:numPr>
        <w:jc w:val="both"/>
        <w:rPr/>
      </w:pPr>
      <w:r w:rsidR="4A7C7A67">
        <w:rPr/>
        <w:t>Conclusiones.</w:t>
      </w:r>
    </w:p>
    <w:p w:rsidR="00E14422" w:rsidP="009A6325" w:rsidRDefault="00E14422" w14:paraId="2D61C0DC" w14:textId="0871B0A1">
      <w:pPr>
        <w:pStyle w:val="ListParagraph"/>
        <w:numPr>
          <w:ilvl w:val="0"/>
          <w:numId w:val="10"/>
        </w:numPr>
        <w:jc w:val="both"/>
        <w:rPr/>
      </w:pPr>
      <w:r w:rsidR="00E14422">
        <w:rPr/>
        <w:t>Bibliografía</w:t>
      </w:r>
      <w:r w:rsidR="724D7877">
        <w:rPr/>
        <w:t xml:space="preserve"> y webgrafía</w:t>
      </w:r>
      <w:r w:rsidR="00E14422">
        <w:rPr/>
        <w:t>.</w:t>
      </w:r>
    </w:p>
    <w:p w:rsidR="00EB0D00" w:rsidP="743FB982" w:rsidRDefault="00EB0D00" w14:paraId="6D336CA8" w14:textId="77777777">
      <w:pPr>
        <w:pStyle w:val="Normal"/>
        <w:ind w:left="0" w:firstLine="708"/>
        <w:jc w:val="both"/>
      </w:pPr>
      <w:r w:rsidR="00EB0D00">
        <w:rPr/>
        <w:t>Anexos:</w:t>
      </w:r>
    </w:p>
    <w:p w:rsidR="009A6325" w:rsidP="009A6325" w:rsidRDefault="00EB0D00" w14:paraId="68DC5586" w14:textId="29B4B303">
      <w:pPr>
        <w:pStyle w:val="ListParagraph"/>
        <w:numPr>
          <w:ilvl w:val="0"/>
          <w:numId w:val="11"/>
        </w:numPr>
        <w:jc w:val="both"/>
      </w:pPr>
      <w:r>
        <w:t>Manual Instalación/Configuración/Uso</w:t>
      </w:r>
      <w:r w:rsidR="555EFCFD">
        <w:t xml:space="preserve"> si procede</w:t>
      </w:r>
      <w:r>
        <w:t>.</w:t>
      </w:r>
    </w:p>
    <w:p w:rsidR="00EB0D00" w:rsidP="009A6325" w:rsidRDefault="0025016C" w14:paraId="67C9F67B" w14:textId="376D5B91">
      <w:pPr>
        <w:pStyle w:val="ListParagraph"/>
        <w:numPr>
          <w:ilvl w:val="0"/>
          <w:numId w:val="11"/>
        </w:numPr>
        <w:jc w:val="both"/>
      </w:pPr>
      <w:r>
        <w:t>Partes de código/Ficheros d</w:t>
      </w:r>
      <w:r w:rsidR="00EB0D00">
        <w:t>e configuración importantes</w:t>
      </w:r>
      <w:r>
        <w:t>.</w:t>
      </w:r>
    </w:p>
    <w:p w:rsidR="295ADD3F" w:rsidP="67DC8537" w:rsidRDefault="295ADD3F" w14:paraId="3496D0E2" w14:textId="0A0E88DA">
      <w:pPr>
        <w:pStyle w:val="ListParagraph"/>
        <w:numPr>
          <w:ilvl w:val="0"/>
          <w:numId w:val="11"/>
        </w:numPr>
        <w:jc w:val="both"/>
      </w:pPr>
      <w:r>
        <w:t>Descripción de los contenidos incluidos en el soporte digital, concretando el contenido de cada carpeta y su relación con los contenidos de la memoria.</w:t>
      </w:r>
    </w:p>
    <w:p w:rsidR="67DC8537" w:rsidP="67DC8537" w:rsidRDefault="67DC8537" w14:paraId="45378D8E" w14:textId="16A1CFCE">
      <w:pPr>
        <w:jc w:val="both"/>
      </w:pPr>
    </w:p>
    <w:p w:rsidR="43ACED06" w:rsidP="67DC8537" w:rsidRDefault="43ACED06" w14:paraId="58160827" w14:textId="08087658">
      <w:pPr>
        <w:jc w:val="both"/>
      </w:pPr>
      <w:r>
        <w:t xml:space="preserve">Si se considera necesario se puede </w:t>
      </w:r>
      <w:r w:rsidR="439074E2">
        <w:t>incluir</w:t>
      </w:r>
      <w:r>
        <w:t xml:space="preserve"> una dedicatoria o agradecimiento</w:t>
      </w:r>
      <w:r w:rsidR="34D05971">
        <w:t xml:space="preserve"> que se situará antes del resumen.</w:t>
      </w:r>
    </w:p>
    <w:p w:rsidR="7AB26836" w:rsidP="7AB26836" w:rsidRDefault="7AB26836" w14:paraId="50626C14" w14:textId="0DA5FC64">
      <w:pPr>
        <w:jc w:val="both"/>
      </w:pPr>
    </w:p>
    <w:p w:rsidR="112E92F5" w:rsidP="4C528B13" w:rsidRDefault="5D70B418" w14:paraId="6A0F8226" w14:textId="10D0E780">
      <w:pPr>
        <w:jc w:val="both"/>
      </w:pPr>
      <w:r w:rsidR="5D70B418">
        <w:rPr/>
        <w:t xml:space="preserve">La numeración de páginas debe empezar en el punto </w:t>
      </w:r>
      <w:del w:author="TORRES ZAHINOS, ALEJANDRO" w:date="2023-05-15T09:00:53.259Z" w:id="575201470">
        <w:r w:rsidDel="5D70B418">
          <w:delText xml:space="preserve">5 </w:delText>
        </w:r>
      </w:del>
      <w:ins w:author="TORRES ZAHINOS, ALEJANDRO" w:date="2023-05-15T09:00:54.315Z" w:id="758804919">
        <w:r w:rsidR="5622A2BC">
          <w:t xml:space="preserve">1 </w:t>
        </w:r>
      </w:ins>
      <w:r w:rsidR="5D70B418">
        <w:rPr/>
        <w:t>Justificación</w:t>
      </w:r>
      <w:r w:rsidR="5D70B418">
        <w:rPr/>
        <w:t>.</w:t>
      </w:r>
    </w:p>
    <w:p w:rsidR="67DC8537" w:rsidP="67DC8537" w:rsidRDefault="67DC8537" w14:paraId="57ACB8B0" w14:textId="37C4F500">
      <w:pPr>
        <w:jc w:val="both"/>
      </w:pPr>
    </w:p>
    <w:p w:rsidR="7A6ACCD5" w:rsidP="6FD5D83E" w:rsidRDefault="7A6ACCD5" w14:paraId="1C87BFC9" w14:textId="64840938">
      <w:pPr>
        <w:pStyle w:val="Heading3"/>
        <w:jc w:val="both"/>
      </w:pPr>
      <w:r>
        <w:t>Descripción de los apartados de la memoria</w:t>
      </w:r>
    </w:p>
    <w:p w:rsidR="7A6ACCD5" w:rsidP="67DC8537" w:rsidRDefault="7A6ACCD5" w14:paraId="32197A9B" w14:textId="7BEDD4C6">
      <w:pPr>
        <w:jc w:val="both"/>
      </w:pPr>
      <w:r w:rsidRPr="67DC8537">
        <w:rPr>
          <w:b/>
          <w:bCs/>
        </w:rPr>
        <w:t>Resumen</w:t>
      </w:r>
    </w:p>
    <w:p w:rsidR="7A6ACCD5" w:rsidP="67DC8537" w:rsidRDefault="2EB4B3B2" w14:paraId="5413F636" w14:textId="3D7EE44A">
      <w:pPr>
        <w:ind w:left="708"/>
        <w:jc w:val="both"/>
      </w:pPr>
      <w:r>
        <w:t xml:space="preserve">El resumen es una síntesis de los objetivos, resultados y conclusiones más importantes. Se debe utilizar una terminología apropiada. </w:t>
      </w:r>
      <w:r w:rsidR="5F1C65AA">
        <w:t xml:space="preserve">Su longitud debe ser de entre </w:t>
      </w:r>
      <w:r w:rsidR="2F7772ED">
        <w:t>2</w:t>
      </w:r>
      <w:r w:rsidR="5F1C65AA">
        <w:t>00 y</w:t>
      </w:r>
      <w:r>
        <w:t xml:space="preserve"> </w:t>
      </w:r>
      <w:r w:rsidR="64595CCC">
        <w:t>4</w:t>
      </w:r>
      <w:r w:rsidR="2D216E55">
        <w:t>00</w:t>
      </w:r>
      <w:r>
        <w:t xml:space="preserve"> palabras y</w:t>
      </w:r>
      <w:r w:rsidR="3F97292E">
        <w:t xml:space="preserve"> debe estar redactado en un solo párrafo.</w:t>
      </w:r>
    </w:p>
    <w:p w:rsidR="67DC8537" w:rsidP="67DC8537" w:rsidRDefault="67DC8537" w14:paraId="0422FDE1" w14:textId="05185451">
      <w:pPr>
        <w:ind w:left="708"/>
        <w:jc w:val="both"/>
      </w:pPr>
    </w:p>
    <w:p w:rsidR="4D7444C8" w:rsidP="67DC8537" w:rsidRDefault="4D7444C8" w14:paraId="0321F981" w14:textId="2F175C27">
      <w:pPr>
        <w:jc w:val="both"/>
      </w:pPr>
      <w:r w:rsidRPr="67DC8537">
        <w:rPr>
          <w:b/>
          <w:bCs/>
        </w:rPr>
        <w:t>Justificación</w:t>
      </w:r>
    </w:p>
    <w:p w:rsidR="4D7444C8" w:rsidP="36E7070A" w:rsidRDefault="4D7444C8" w14:paraId="7F1039E5" w14:textId="148DF8C8">
      <w:pPr>
        <w:ind w:left="708" w:firstLine="0"/>
        <w:jc w:val="both"/>
        <w:pPrChange w:author="TORRES ZAHINOS, ALEJANDRO" w:date="2023-05-15T17:53:35.167Z">
          <w:pPr>
            <w:ind w:firstLine="708"/>
            <w:jc w:val="both"/>
          </w:pPr>
        </w:pPrChange>
      </w:pPr>
      <w:r w:rsidR="4D7444C8">
        <w:rPr/>
        <w:t>En la justificación se sitúa el contexto del proyecto y suele incluir los objetivos del mismo.</w:t>
      </w:r>
      <w:ins w:author="TORRES ZAHINOS, ALEJANDRO" w:date="2023-05-15T12:16:48.625Z" w:id="1477101304">
        <w:r w:rsidR="00403AA7">
          <w:t xml:space="preserve"> Además, se debe indicar la motivación que ha llevado a elegir la temática del proyecto</w:t>
        </w:r>
      </w:ins>
    </w:p>
    <w:p w:rsidR="67DC8537" w:rsidP="67DC8537" w:rsidRDefault="67DC8537" w14:paraId="46A58AF6" w14:textId="18205624">
      <w:pPr>
        <w:jc w:val="both"/>
      </w:pPr>
    </w:p>
    <w:p w:rsidR="4E673F94" w:rsidP="67DC8537" w:rsidRDefault="4E673F94" w14:paraId="53A24FF6" w14:textId="671B845A">
      <w:pPr>
        <w:jc w:val="both"/>
        <w:rPr>
          <w:b/>
          <w:bCs/>
        </w:rPr>
      </w:pPr>
      <w:r w:rsidRPr="67DC8537">
        <w:rPr>
          <w:b/>
          <w:bCs/>
        </w:rPr>
        <w:t>Gestión del proyecto</w:t>
      </w:r>
    </w:p>
    <w:p w:rsidR="4E673F94" w:rsidP="67DC8537" w:rsidRDefault="52156100" w14:paraId="089877CE" w14:textId="5D8560E3">
      <w:pPr>
        <w:ind w:left="708"/>
        <w:jc w:val="both"/>
      </w:pPr>
      <w:r>
        <w:t xml:space="preserve">Contiene </w:t>
      </w:r>
      <w:r w:rsidR="6DD1E027">
        <w:t xml:space="preserve">una estimación de </w:t>
      </w:r>
      <w:r>
        <w:t xml:space="preserve">la temporalización y </w:t>
      </w:r>
      <w:r w:rsidR="22E56C36">
        <w:t xml:space="preserve">la </w:t>
      </w:r>
      <w:r>
        <w:t>planificación inicial del proyecto, así como la temporalización y planificación desarrollada finalmente</w:t>
      </w:r>
      <w:r w:rsidR="3814FA4C">
        <w:t xml:space="preserve"> (real)</w:t>
      </w:r>
      <w:r>
        <w:t>.</w:t>
      </w:r>
    </w:p>
    <w:p w:rsidR="67DC8537" w:rsidP="67DC8537" w:rsidRDefault="67DC8537" w14:paraId="604FD62A" w14:textId="1AD56502">
      <w:pPr>
        <w:ind w:left="708"/>
        <w:jc w:val="both"/>
      </w:pPr>
    </w:p>
    <w:p w:rsidR="4D7444C8" w:rsidP="67DC8537" w:rsidRDefault="4D7444C8" w14:paraId="461E6CA4" w14:textId="5395ACEA">
      <w:pPr>
        <w:jc w:val="both"/>
        <w:rPr>
          <w:b/>
          <w:bCs/>
        </w:rPr>
      </w:pPr>
      <w:r w:rsidRPr="67DC8537">
        <w:rPr>
          <w:b/>
          <w:bCs/>
        </w:rPr>
        <w:t>Herramientas utilizadas</w:t>
      </w:r>
    </w:p>
    <w:p w:rsidR="4ABE0F2B" w:rsidP="67DC8537" w:rsidRDefault="4ABE0F2B" w14:paraId="18B6D4B8" w14:textId="3C534983">
      <w:pPr>
        <w:ind w:left="708"/>
        <w:jc w:val="both"/>
      </w:pPr>
      <w:r>
        <w:t>Breve descripción de las herramientas y tecnologías utilizadas en el desarrollo del proyecto relacionándolas entre sí.</w:t>
      </w:r>
    </w:p>
    <w:p w:rsidR="67DC8537" w:rsidP="67DC8537" w:rsidRDefault="67DC8537" w14:paraId="616641C5" w14:textId="32FCB7B6">
      <w:pPr>
        <w:ind w:left="708"/>
        <w:jc w:val="both"/>
      </w:pPr>
    </w:p>
    <w:p w:rsidR="4ABE0F2B" w:rsidP="67DC8537" w:rsidRDefault="4ABE0F2B" w14:paraId="04264D55" w14:textId="1F454912">
      <w:pPr>
        <w:jc w:val="both"/>
        <w:rPr>
          <w:b/>
          <w:bCs/>
        </w:rPr>
      </w:pPr>
      <w:r w:rsidRPr="67DC8537">
        <w:rPr>
          <w:b/>
          <w:bCs/>
        </w:rPr>
        <w:t>Descripción del proyecto</w:t>
      </w:r>
    </w:p>
    <w:p w:rsidR="4ABE0F2B" w:rsidP="67DC8537" w:rsidRDefault="2514882D" w14:paraId="1F1589FC" w14:textId="26CE6653">
      <w:pPr>
        <w:ind w:left="708"/>
        <w:jc w:val="both"/>
      </w:pPr>
      <w:r>
        <w:t>En este apartado se deben indicar los pasos seguidos en el desarrollo del proyecto</w:t>
      </w:r>
      <w:r w:rsidR="70244219">
        <w:t>:</w:t>
      </w:r>
    </w:p>
    <w:p w:rsidR="318DBEBA" w:rsidP="67DC8537" w:rsidRDefault="5189A694" w14:paraId="1DE55EE1" w14:textId="35612029">
      <w:pPr>
        <w:pStyle w:val="ListParagraph"/>
        <w:numPr>
          <w:ilvl w:val="0"/>
          <w:numId w:val="7"/>
        </w:numPr>
        <w:jc w:val="both"/>
      </w:pPr>
      <w:r>
        <w:t xml:space="preserve">Análisis: </w:t>
      </w:r>
      <w:r w:rsidR="759BA1D1">
        <w:t>descripción detallada de la funcionalidad de</w:t>
      </w:r>
      <w:r w:rsidR="6D534C0F">
        <w:t>l proyecto</w:t>
      </w:r>
      <w:r w:rsidR="759BA1D1">
        <w:t>.</w:t>
      </w:r>
    </w:p>
    <w:p w:rsidR="318DBEBA" w:rsidP="67DC8537" w:rsidRDefault="5189A694" w14:paraId="68384E0D" w14:textId="69FE2D9A">
      <w:pPr>
        <w:pStyle w:val="ListParagraph"/>
        <w:numPr>
          <w:ilvl w:val="0"/>
          <w:numId w:val="7"/>
        </w:numPr>
        <w:jc w:val="both"/>
      </w:pPr>
      <w:r>
        <w:t>Diseño:</w:t>
      </w:r>
      <w:r w:rsidR="1B6D12AE">
        <w:t xml:space="preserve"> </w:t>
      </w:r>
      <w:r w:rsidR="27D6D8D2">
        <w:t xml:space="preserve">especificación previa al desarrollo obtenida a partir del análisis, en este apartado entrarían elementos como </w:t>
      </w:r>
      <w:r w:rsidR="1B6D12AE">
        <w:t>entidad-relación, paso a tablas, diagramas de clases, casos de uso, bocetos...</w:t>
      </w:r>
    </w:p>
    <w:p w:rsidR="318DBEBA" w:rsidP="67DC8537" w:rsidRDefault="6E041420" w14:paraId="5289C3E1" w14:textId="2F5E2170">
      <w:pPr>
        <w:pStyle w:val="ListParagraph"/>
        <w:numPr>
          <w:ilvl w:val="0"/>
          <w:numId w:val="7"/>
        </w:numPr>
        <w:jc w:val="both"/>
      </w:pPr>
      <w:r>
        <w:t>Implementación/</w:t>
      </w:r>
      <w:r w:rsidR="5189A694">
        <w:t>Desarrollo:</w:t>
      </w:r>
      <w:r w:rsidR="3D7F618A">
        <w:t xml:space="preserve"> </w:t>
      </w:r>
      <w:r w:rsidR="5A02455A">
        <w:t xml:space="preserve">descripción de forma detallada </w:t>
      </w:r>
      <w:r w:rsidR="3D7F618A">
        <w:t>de los pasos seguidos durante la implementación de</w:t>
      </w:r>
      <w:r w:rsidR="60D73884">
        <w:t>l proyecto</w:t>
      </w:r>
      <w:r w:rsidR="3D7F618A">
        <w:t>.</w:t>
      </w:r>
    </w:p>
    <w:p w:rsidR="4433FDEC" w:rsidP="67DC8537" w:rsidRDefault="4433FDEC" w14:paraId="2B3B660B" w14:textId="68AE0DD8">
      <w:pPr>
        <w:pStyle w:val="ListParagraph"/>
        <w:numPr>
          <w:ilvl w:val="0"/>
          <w:numId w:val="7"/>
        </w:numPr>
        <w:jc w:val="both"/>
      </w:pPr>
      <w:r>
        <w:t>Pruebas: descripción y resultados de las pruebas en caso de haberse realizado.</w:t>
      </w:r>
    </w:p>
    <w:p w:rsidR="4433FDEC" w:rsidP="67DC8537" w:rsidRDefault="4433FDEC" w14:paraId="2A6A36C3" w14:textId="6C4B7137">
      <w:pPr>
        <w:pStyle w:val="ListParagraph"/>
        <w:numPr>
          <w:ilvl w:val="0"/>
          <w:numId w:val="7"/>
        </w:numPr>
        <w:jc w:val="both"/>
      </w:pPr>
      <w:r>
        <w:t>Documentación:</w:t>
      </w:r>
      <w:r w:rsidR="3910022E">
        <w:t xml:space="preserve"> se debe nombrar todos los documentos que forman parte de la documentación del proyecto una vez finalizado.</w:t>
      </w:r>
    </w:p>
    <w:p w:rsidR="67DC8537" w:rsidP="67DC8537" w:rsidRDefault="67DC8537" w14:paraId="03327731" w14:textId="6B6A8E67">
      <w:pPr>
        <w:jc w:val="both"/>
      </w:pPr>
    </w:p>
    <w:p w:rsidR="50E310CB" w:rsidP="67DC8537" w:rsidRDefault="50E310CB" w14:paraId="368E2B8F" w14:textId="54EFE313">
      <w:pPr>
        <w:jc w:val="both"/>
      </w:pPr>
      <w:r w:rsidRPr="67DC8537">
        <w:rPr>
          <w:b/>
          <w:bCs/>
        </w:rPr>
        <w:t>Trabajos futuros</w:t>
      </w:r>
    </w:p>
    <w:p w:rsidR="67DC8537" w:rsidP="4C528B13" w:rsidRDefault="0B64B6C8" w14:paraId="3CA1A1B4" w14:textId="0C7B2E80">
      <w:pPr>
        <w:ind w:firstLine="708"/>
        <w:jc w:val="both"/>
        <w:rPr>
          <w:b/>
          <w:bCs/>
        </w:rPr>
      </w:pPr>
      <w:r>
        <w:t>Descripción de las funcionalidades que se podrían añadir al proyecto y su viabilidad.</w:t>
      </w:r>
    </w:p>
    <w:p w:rsidR="67DC8537" w:rsidP="67DC8537" w:rsidRDefault="67DC8537" w14:paraId="1E0780E4" w14:textId="36A01545">
      <w:pPr>
        <w:jc w:val="both"/>
        <w:rPr>
          <w:b/>
          <w:bCs/>
        </w:rPr>
      </w:pPr>
    </w:p>
    <w:p w:rsidR="50E310CB" w:rsidP="67DC8537" w:rsidRDefault="50E310CB" w14:paraId="239E6474" w14:textId="3533005A">
      <w:pPr>
        <w:jc w:val="both"/>
        <w:rPr>
          <w:b/>
          <w:bCs/>
        </w:rPr>
      </w:pPr>
      <w:r w:rsidRPr="67DC8537">
        <w:rPr>
          <w:b/>
          <w:bCs/>
        </w:rPr>
        <w:t>Conclusiones</w:t>
      </w:r>
    </w:p>
    <w:p w:rsidR="50E310CB" w:rsidP="4C528B13" w:rsidRDefault="0B64B6C8" w14:paraId="46E7562E" w14:textId="15D9836A">
      <w:pPr>
        <w:ind w:left="708"/>
        <w:jc w:val="both"/>
      </w:pPr>
      <w:r>
        <w:t>En este apartado se incluyen las dificultades encontradas y cómo se han superado, así como los aprendizajes significativos alcanzados gracias a la realización del proyecto</w:t>
      </w:r>
      <w:r w:rsidR="0064A9FB">
        <w:t>.</w:t>
      </w:r>
    </w:p>
    <w:p w:rsidR="67DC8537" w:rsidP="67DC8537" w:rsidRDefault="67DC8537" w14:paraId="0E46301D" w14:textId="22F4E1C4">
      <w:pPr>
        <w:jc w:val="both"/>
        <w:rPr>
          <w:b/>
          <w:bCs/>
        </w:rPr>
      </w:pPr>
    </w:p>
    <w:p w:rsidR="50E310CB" w:rsidP="67DC8537" w:rsidRDefault="50E310CB" w14:paraId="12C4D041" w14:textId="529AE20E">
      <w:pPr>
        <w:jc w:val="both"/>
        <w:rPr>
          <w:b/>
          <w:bCs/>
        </w:rPr>
      </w:pPr>
      <w:r w:rsidRPr="67DC8537">
        <w:rPr>
          <w:b/>
          <w:bCs/>
        </w:rPr>
        <w:t>Bibliografía y webgrafía</w:t>
      </w:r>
    </w:p>
    <w:p w:rsidR="0B64B6C8" w:rsidP="316924A5" w:rsidRDefault="0B64B6C8" w14:paraId="6CD67421" w14:textId="27FDB5F3">
      <w:pPr>
        <w:ind w:left="708"/>
        <w:jc w:val="both"/>
      </w:pPr>
      <w:r w:rsidR="0B64B6C8">
        <w:rPr/>
        <w:t>Se deben añadir todas las fuentes utilizadas para documentarse durante la realización del proyecto. Toda referencia bibliográfica/webgráfica debe seguir el formato</w:t>
      </w:r>
      <w:r w:rsidR="1469BFA2">
        <w:rPr/>
        <w:t xml:space="preserve"> APA, se puede ver un ejemplo en el siguiente enlace</w:t>
      </w:r>
      <w:r w:rsidR="694002B9">
        <w:rPr/>
        <w:t>:</w:t>
      </w:r>
    </w:p>
    <w:p w:rsidR="1A33F328" w:rsidP="316924A5" w:rsidRDefault="1A33F328" w14:paraId="3CE4D85D" w14:textId="40D7ABB4">
      <w:pPr>
        <w:pStyle w:val="Normal"/>
        <w:ind w:left="708"/>
        <w:jc w:val="both"/>
      </w:pPr>
      <w:r>
        <w:fldChar w:fldCharType="begin"/>
      </w:r>
      <w:r>
        <w:instrText xml:space="preserve">HYPERLINK "https://mpison.webs.upv.es/investigacion_aplicada/textos/como_citar_upv.pdf" </w:instrText>
      </w:r>
      <w:r>
        <w:fldChar w:fldCharType="separate"/>
      </w:r>
      <w:r w:rsidRPr="316924A5" w:rsidR="1A33F328">
        <w:rPr>
          <w:rStyle w:val="Hyperlink"/>
        </w:rPr>
        <w:t>https://mpison.webs.upv.es/investigacion_aplicada/textos/como_citar_upv.pdf</w:t>
      </w:r>
      <w:ins w:author="TORRES ZAHINOS, ALEJANDRO" w:date="2023-05-15T09:05:28.275Z" w:id="1295569713">
        <w:r>
          <w:fldChar w:fldCharType="end"/>
        </w:r>
      </w:ins>
      <w:r w:rsidR="1A33F328">
        <w:rPr/>
        <w:t>.</w:t>
      </w:r>
    </w:p>
    <w:p w:rsidR="316924A5" w:rsidP="316924A5" w:rsidRDefault="316924A5" w14:paraId="7344DDF3" w14:textId="234A7877">
      <w:pPr>
        <w:pStyle w:val="Normal"/>
        <w:ind w:left="708"/>
        <w:jc w:val="both"/>
      </w:pPr>
      <w:ins w:author="TORRES ZAHINOS, ALEJANDRO" w:date="2023-05-15T09:04:18.292Z" w:id="1614545911">
        <w:r>
          <w:fldChar w:fldCharType="begin"/>
        </w:r>
        <w:r>
          <w:instrText xml:space="preserve">HYPERLINK "https://mpison.webs.upv.es/investigacion_aplicada/textos/como_citar_upv.pdf" </w:instrText>
        </w:r>
        <w:r>
          <w:fldChar w:fldCharType="separate"/>
        </w:r>
      </w:ins>
      <w:r>
        <w:fldChar w:fldCharType="end"/>
      </w:r>
    </w:p>
    <w:p w:rsidR="2BDE98F3" w:rsidP="6FD5D83E" w:rsidRDefault="2BDE98F3" w14:paraId="707D5127" w14:textId="5412BF5E">
      <w:pPr>
        <w:pStyle w:val="Heading3"/>
        <w:jc w:val="both"/>
      </w:pPr>
      <w:r>
        <w:t>Orientaciones generales sobre la memoria del proyecto</w:t>
      </w:r>
    </w:p>
    <w:p w:rsidR="2BDE98F3" w:rsidP="67DC8537" w:rsidRDefault="2EEB9B55" w14:paraId="4B0F5292" w14:textId="00508A90">
      <w:pPr>
        <w:pStyle w:val="ListParagraph"/>
        <w:numPr>
          <w:ilvl w:val="0"/>
          <w:numId w:val="9"/>
        </w:numPr>
        <w:jc w:val="both"/>
      </w:pPr>
      <w:r>
        <w:t>No contendrá faltas de ortografía.</w:t>
      </w:r>
    </w:p>
    <w:p w:rsidR="2BDE98F3" w:rsidP="67DC8537" w:rsidRDefault="2EEB9B55" w14:paraId="7D9E7E48" w14:textId="78C06625">
      <w:pPr>
        <w:pStyle w:val="ListParagraph"/>
        <w:numPr>
          <w:ilvl w:val="0"/>
          <w:numId w:val="9"/>
        </w:numPr>
        <w:jc w:val="both"/>
      </w:pPr>
      <w:r>
        <w:t xml:space="preserve">Todo el documento se debe </w:t>
      </w:r>
      <w:r w:rsidRPr="4C528B13">
        <w:rPr>
          <w:b/>
          <w:bCs/>
        </w:rPr>
        <w:t>redactar</w:t>
      </w:r>
      <w:r>
        <w:t xml:space="preserve"> </w:t>
      </w:r>
      <w:r w:rsidRPr="4C528B13">
        <w:rPr>
          <w:b/>
          <w:bCs/>
        </w:rPr>
        <w:t>de forma impersonal</w:t>
      </w:r>
      <w:r>
        <w:t>, es decir, en 3ª persona del singular. Por ejemplo: se hace, se define, se definió</w:t>
      </w:r>
      <w:r w:rsidR="5A338F39">
        <w:t>, los resultados de la investigación</w:t>
      </w:r>
      <w:r>
        <w:t xml:space="preserve">; en lugar de hicimos/hice, definimos/definí, diseñé, </w:t>
      </w:r>
      <w:r w:rsidR="290A77B0">
        <w:t xml:space="preserve">los resultados de mi investigación, </w:t>
      </w:r>
      <w:r>
        <w:t>etc.</w:t>
      </w:r>
    </w:p>
    <w:p w:rsidR="2BDE98F3" w:rsidP="67DC8537" w:rsidRDefault="00A258DE" w14:paraId="3F85A5D1" w14:textId="5594199E">
      <w:pPr>
        <w:pStyle w:val="ListParagraph"/>
        <w:numPr>
          <w:ilvl w:val="0"/>
          <w:numId w:val="9"/>
        </w:numPr>
        <w:jc w:val="both"/>
      </w:pPr>
      <w:r>
        <w:t>Todo el contenido de la memoria debe ser de elaboración propia, penalizando cualquier contenido copiado de otras fuentes sin citarlas de manera correcta.</w:t>
      </w:r>
    </w:p>
    <w:p w:rsidR="67DC8537" w:rsidP="67DC8537" w:rsidRDefault="67DC8537" w14:paraId="00A40055" w14:textId="0F964CFE">
      <w:pPr>
        <w:jc w:val="both"/>
      </w:pPr>
    </w:p>
    <w:p w:rsidR="0C323F72" w:rsidP="6FD5D83E" w:rsidRDefault="0C323F72" w14:paraId="6D26634B" w14:textId="6A2E5451">
      <w:pPr>
        <w:pStyle w:val="Heading2"/>
        <w:jc w:val="both"/>
      </w:pPr>
      <w:r>
        <w:t>Formato del soporte digital</w:t>
      </w:r>
    </w:p>
    <w:p w:rsidR="009A6325" w:rsidP="67DC8537" w:rsidRDefault="31FB39F9" w14:paraId="08B4A67D" w14:textId="1D3070F9">
      <w:pPr>
        <w:jc w:val="both"/>
      </w:pPr>
      <w:r>
        <w:t>La documentación del proyecto en soporte digital deberá entregarse en formato CD, DVD o pendrive y debe seguir las siguientes instrucciones:</w:t>
      </w:r>
    </w:p>
    <w:p w:rsidR="009A6325" w:rsidP="67DC8537" w:rsidRDefault="31FB39F9" w14:paraId="0B302F9D" w14:textId="64AB8CFD">
      <w:pPr>
        <w:pStyle w:val="ListParagraph"/>
        <w:numPr>
          <w:ilvl w:val="0"/>
          <w:numId w:val="8"/>
        </w:numPr>
        <w:jc w:val="both"/>
      </w:pPr>
      <w:r>
        <w:t xml:space="preserve">Si el soporte es CD o DVD: carátula con </w:t>
      </w:r>
      <w:r w:rsidR="1DE09C96">
        <w:t>los</w:t>
      </w:r>
      <w:r>
        <w:t xml:space="preserve"> mismos datos que la portada de la memoria impresa. Se deberá pegar el CD o DVD en la contraportada del proyecto con un sobre.</w:t>
      </w:r>
    </w:p>
    <w:p w:rsidR="009A6325" w:rsidP="67DC8537" w:rsidRDefault="31FB39F9" w14:paraId="38B3729F" w14:textId="0272839E">
      <w:pPr>
        <w:pStyle w:val="ListParagraph"/>
        <w:numPr>
          <w:ilvl w:val="0"/>
          <w:numId w:val="8"/>
        </w:numPr>
        <w:jc w:val="both"/>
      </w:pPr>
      <w:r>
        <w:t>Si el soporte es un pendrive: se añadirá el alumno, ciclo y año</w:t>
      </w:r>
      <w:r w:rsidR="7706B58E">
        <w:t xml:space="preserve"> y se deberá unir al gusanillo del encuadernado de la memoria impresa.</w:t>
      </w:r>
    </w:p>
    <w:p w:rsidR="738F9CFD" w:rsidP="42E6A70D" w:rsidRDefault="6419038D" w14:paraId="0F1ACD1D" w14:textId="03F1C631">
      <w:pPr>
        <w:pStyle w:val="ListParagraph"/>
        <w:numPr>
          <w:ilvl w:val="0"/>
          <w:numId w:val="8"/>
        </w:numPr>
        <w:jc w:val="both"/>
      </w:pPr>
      <w:r>
        <w:t>Los contenidos incluidos en el soporte digital estarán organizados en carpetas</w:t>
      </w:r>
      <w:r w:rsidR="7E35120B">
        <w:t xml:space="preserve"> siguiendo la organización que se indica en el apartado siguiente</w:t>
      </w:r>
      <w:r>
        <w:t>.</w:t>
      </w:r>
    </w:p>
    <w:p w:rsidR="42E6A70D" w:rsidP="42E6A70D" w:rsidRDefault="42E6A70D" w14:paraId="206F2069" w14:textId="06206F5B">
      <w:pPr>
        <w:jc w:val="both"/>
      </w:pPr>
    </w:p>
    <w:p w:rsidR="3234822F" w:rsidP="42E6A70D" w:rsidRDefault="3234822F" w14:paraId="43EA09B8" w14:textId="65F26AA8">
      <w:pPr>
        <w:jc w:val="both"/>
      </w:pPr>
      <w:r>
        <w:t>Los contenidos que se deben incluir en el soporte digital son:</w:t>
      </w:r>
    </w:p>
    <w:p w:rsidR="009A6325" w:rsidP="42E6A70D" w:rsidRDefault="3234822F" w14:paraId="2D98BA7B" w14:textId="0B1AECE5">
      <w:pPr>
        <w:pStyle w:val="ListParagraph"/>
        <w:numPr>
          <w:ilvl w:val="0"/>
          <w:numId w:val="8"/>
        </w:numPr>
        <w:jc w:val="both"/>
      </w:pPr>
      <w:r>
        <w:t>L</w:t>
      </w:r>
      <w:r w:rsidR="738F9CFD">
        <w:t>a m</w:t>
      </w:r>
      <w:r w:rsidR="00EB0D00">
        <w:t xml:space="preserve">emoria en formato </w:t>
      </w:r>
      <w:r w:rsidR="6E0C9F57">
        <w:t>PDF</w:t>
      </w:r>
      <w:r w:rsidR="2628385B">
        <w:t xml:space="preserve">, el nombre del archivo </w:t>
      </w:r>
      <w:r w:rsidR="2E071FA4">
        <w:t xml:space="preserve">debe </w:t>
      </w:r>
      <w:r w:rsidR="79C30C1C">
        <w:t>seguir el siguiente patrón:</w:t>
      </w:r>
      <w:r w:rsidR="3FEA8E7D">
        <w:t xml:space="preserve"> </w:t>
      </w:r>
      <w:r w:rsidR="79C30C1C">
        <w:t>IES SERPIS. 20XX-XX. Proyecto ASIR/DAM/DAW. NombreCompleto</w:t>
      </w:r>
      <w:r w:rsidR="5F046CCE">
        <w:t>DelAlumno.</w:t>
      </w:r>
      <w:r w:rsidR="756B3081">
        <w:t>pdf</w:t>
      </w:r>
    </w:p>
    <w:p w:rsidR="009A6325" w:rsidP="009A6325" w:rsidRDefault="5E29D656" w14:paraId="5736C428" w14:textId="0C749258">
      <w:pPr>
        <w:pStyle w:val="ListParagraph"/>
        <w:numPr>
          <w:ilvl w:val="0"/>
          <w:numId w:val="12"/>
        </w:numPr>
        <w:jc w:val="both"/>
      </w:pPr>
      <w:r>
        <w:t>E</w:t>
      </w:r>
      <w:r w:rsidR="756B3081">
        <w:t>l c</w:t>
      </w:r>
      <w:r w:rsidR="00EB0D00">
        <w:t>ódigo fuente/</w:t>
      </w:r>
      <w:r w:rsidR="032E3699">
        <w:t>f</w:t>
      </w:r>
      <w:r w:rsidR="00EB0D00">
        <w:t>icheros de configuración/</w:t>
      </w:r>
      <w:r w:rsidR="3E0C4696">
        <w:t>s</w:t>
      </w:r>
      <w:r w:rsidR="00EB0D00">
        <w:t>cripts.</w:t>
      </w:r>
    </w:p>
    <w:p w:rsidR="4E368750" w:rsidP="67DC8537" w:rsidRDefault="4E368750" w14:paraId="1810894E" w14:textId="141B2DFE">
      <w:pPr>
        <w:pStyle w:val="ListParagraph"/>
        <w:numPr>
          <w:ilvl w:val="0"/>
          <w:numId w:val="12"/>
        </w:numPr>
        <w:jc w:val="both"/>
      </w:pPr>
      <w:r>
        <w:t>Instrucciones de cómo instalar/ejecutar el programa.</w:t>
      </w:r>
    </w:p>
    <w:p w:rsidR="00EB0D00" w:rsidP="009A6325" w:rsidRDefault="00EB0D00" w14:paraId="6B100EF4" w14:textId="7FB4E46A">
      <w:pPr>
        <w:pStyle w:val="ListParagraph"/>
        <w:numPr>
          <w:ilvl w:val="0"/>
          <w:numId w:val="12"/>
        </w:numPr>
        <w:jc w:val="both"/>
      </w:pPr>
      <w:r>
        <w:t xml:space="preserve">Software </w:t>
      </w:r>
      <w:r w:rsidR="00E14422">
        <w:t>específico</w:t>
      </w:r>
      <w:r>
        <w:t xml:space="preserve"> utilizado</w:t>
      </w:r>
      <w:r w:rsidR="009A6325">
        <w:t>.</w:t>
      </w:r>
    </w:p>
    <w:p w:rsidR="19118F98" w:rsidP="67DC8537" w:rsidRDefault="19118F98" w14:paraId="3EB85AA8" w14:textId="5F89C4FF">
      <w:pPr>
        <w:pStyle w:val="ListParagraph"/>
        <w:numPr>
          <w:ilvl w:val="0"/>
          <w:numId w:val="12"/>
        </w:numPr>
        <w:jc w:val="both"/>
      </w:pPr>
      <w:r>
        <w:t xml:space="preserve">De manera opcional se puede añadir la presentación usada en la exposición, imágenes de ejemplo, infografías, aplicación ejecutable generada del proyecto o cualquier otro elemento que se considere útil para el </w:t>
      </w:r>
      <w:r w:rsidR="06904D92">
        <w:t>proyecto.</w:t>
      </w:r>
    </w:p>
    <w:p w:rsidR="67DC8537" w:rsidP="67DC8537" w:rsidRDefault="67DC8537" w14:paraId="5582A478" w14:textId="13020553">
      <w:pPr>
        <w:jc w:val="both"/>
      </w:pPr>
    </w:p>
    <w:p w:rsidR="4CC2AC31" w:rsidP="36E7070A" w:rsidRDefault="4CC2AC31" w14:paraId="2676E8A3" w14:textId="10B11AA3">
      <w:pPr>
        <w:pStyle w:val="Heading1"/>
        <w:jc w:val="both"/>
        <w:pPrChange w:author="TORRES ZAHINOS, ALEJANDRO" w:date="2023-05-15T17:53:35.17Z">
          <w:pPr>
            <w:pStyle w:val="Heading1"/>
          </w:pPr>
        </w:pPrChange>
      </w:pPr>
      <w:r w:rsidR="4CC2AC31">
        <w:rPr/>
        <w:t>DEFENSA DEL PROYECTO</w:t>
      </w:r>
    </w:p>
    <w:p w:rsidR="6FD5D83E" w:rsidP="36E7070A" w:rsidRDefault="6FD5D83E" w14:paraId="1C31408D" w14:textId="74268FC4">
      <w:pPr>
        <w:jc w:val="both"/>
        <w:pPrChange w:author="TORRES ZAHINOS, ALEJANDRO" w:date="2023-05-15T17:53:35.17Z">
          <w:pPr/>
        </w:pPrChange>
      </w:pPr>
    </w:p>
    <w:p w:rsidR="14229348" w:rsidP="45CB565D" w:rsidRDefault="14229348" w14:paraId="6BD6CBC8" w14:textId="6C757131">
      <w:pPr>
        <w:jc w:val="both"/>
      </w:pPr>
      <w:r>
        <w:t xml:space="preserve">La defensa del proyecto consiste en una presentación oral donde el alumnado explicará </w:t>
      </w:r>
      <w:r w:rsidR="2DEC8887">
        <w:t>cómo ha sido la realización del proyecto y además mostrará el estado final del proyecto mediante una demostración. La defensa del proyecto es obligatoria</w:t>
      </w:r>
      <w:r w:rsidR="13A59184">
        <w:t>, no realizarla o no finalizarla supondrá una calificación de cero.</w:t>
      </w:r>
    </w:p>
    <w:p w:rsidR="45CB565D" w:rsidP="36E7070A" w:rsidRDefault="45CB565D" w14:paraId="1BDEB148" w14:textId="2BAE77F4">
      <w:pPr>
        <w:jc w:val="both"/>
        <w:pPrChange w:author="TORRES ZAHINOS, ALEJANDRO" w:date="2023-05-15T17:53:35.17Z">
          <w:pPr/>
        </w:pPrChange>
      </w:pPr>
    </w:p>
    <w:p w:rsidR="50730CF8" w:rsidP="6FD5D83E" w:rsidRDefault="7F79D8F2" w14:paraId="266CE942" w14:textId="38BF191D">
      <w:pPr>
        <w:jc w:val="both"/>
      </w:pPr>
      <w:r>
        <w:t xml:space="preserve">El alumno expondrá su proyecto ante un tribunal formado </w:t>
      </w:r>
      <w:r w:rsidR="328AFDB7">
        <w:t xml:space="preserve">por tres docentes del departamento de la familia profesional: </w:t>
      </w:r>
      <w:r>
        <w:t xml:space="preserve">el jefe </w:t>
      </w:r>
      <w:r w:rsidR="1F1A6D52">
        <w:t xml:space="preserve">o la jefa </w:t>
      </w:r>
      <w:r>
        <w:t>de departamento</w:t>
      </w:r>
      <w:r w:rsidR="570E79C3">
        <w:t xml:space="preserve"> </w:t>
      </w:r>
      <w:r>
        <w:t xml:space="preserve">que actuará de presidente, el tutor </w:t>
      </w:r>
      <w:r w:rsidR="2F0193B9">
        <w:t xml:space="preserve">o la tutora </w:t>
      </w:r>
      <w:r w:rsidR="64A3FF95">
        <w:t xml:space="preserve">del grupo </w:t>
      </w:r>
      <w:r>
        <w:t xml:space="preserve">y </w:t>
      </w:r>
      <w:r w:rsidR="48482A57">
        <w:t>el tutor o tutora individual del proyecto</w:t>
      </w:r>
      <w:r>
        <w:t>.</w:t>
      </w:r>
      <w:r w:rsidR="293ABEF2">
        <w:t xml:space="preserve"> En caso de que la tutoría del grupo</w:t>
      </w:r>
      <w:r w:rsidR="6F2B0D7C">
        <w:t xml:space="preserve"> y la tutoría del proyecto recaiga sobre la misma persona, se añadirá un docente del grupo para completar el tribunal de tres personas.</w:t>
      </w:r>
    </w:p>
    <w:p w:rsidR="6FD5D83E" w:rsidP="6FD5D83E" w:rsidRDefault="6FD5D83E" w14:paraId="1A69C051" w14:textId="2A05CC33">
      <w:pPr>
        <w:jc w:val="both"/>
      </w:pPr>
    </w:p>
    <w:p w:rsidR="319CE94E" w:rsidP="45CB565D" w:rsidRDefault="319CE94E" w14:paraId="35B0B370" w14:textId="2DC0316C">
      <w:pPr>
        <w:jc w:val="both"/>
      </w:pPr>
      <w:r>
        <w:t>Será obligatorio que el alumnado utilice una presentación digital como apoyo de la presentación oral, así, el alumnado deberá de acudir con dicha presentación digital en el formato en el que la haya realizado y también en formato PDF, para evitar problemas de reproducción de última hora. Se aconseja acudir con la presentación en todos sus formatos con un pendrive.</w:t>
      </w:r>
    </w:p>
    <w:p w:rsidR="45CB565D" w:rsidP="45CB565D" w:rsidRDefault="45CB565D" w14:paraId="15BF268A" w14:textId="37B7ABAF">
      <w:pPr>
        <w:jc w:val="both"/>
      </w:pPr>
    </w:p>
    <w:p w:rsidR="50730CF8" w:rsidP="6FD5D83E" w:rsidRDefault="50730CF8" w14:paraId="226C22CC" w14:textId="539A558D">
      <w:pPr>
        <w:jc w:val="both"/>
      </w:pPr>
      <w:r>
        <w:t>La exposición del proyecto ante el tribunal durará 20 minutos, transcurridos los cuales, si el alumno no ha terminado, el tribunal podrá solicitarle que termine. No ajustarse a la duración prevista penaliza la nota de la defensa.</w:t>
      </w:r>
    </w:p>
    <w:p w:rsidR="6FD5D83E" w:rsidP="6FD5D83E" w:rsidRDefault="6FD5D83E" w14:paraId="241A5602" w14:textId="3CECD73F">
      <w:pPr>
        <w:jc w:val="both"/>
      </w:pPr>
    </w:p>
    <w:p w:rsidR="40EFAA93" w:rsidP="6FD5D83E" w:rsidRDefault="40EFAA93" w14:paraId="44DABC23" w14:textId="01A48E84">
      <w:pPr>
        <w:jc w:val="both"/>
      </w:pPr>
      <w:r>
        <w:t>Se pondrá a disposición del alumno un proyector conectado a un ordenador, pero el alumno puede traer su portátil si tiene que realizar alguna demostración que requiera un software específico no disponible en el PC disponible.</w:t>
      </w:r>
    </w:p>
    <w:p w:rsidR="6FD5D83E" w:rsidP="6FD5D83E" w:rsidRDefault="6FD5D83E" w14:paraId="1977459E" w14:textId="09392296">
      <w:pPr>
        <w:jc w:val="both"/>
      </w:pPr>
    </w:p>
    <w:p w:rsidR="40EFAA93" w:rsidP="6FD5D83E" w:rsidRDefault="40EFAA93" w14:paraId="5491C5CC" w14:textId="387472C0">
      <w:pPr>
        <w:jc w:val="both"/>
      </w:pPr>
      <w:r>
        <w:t>Dentro de toda la duración de la exposición, el alumno deberá ejecutar el proyecto para mostrar sus funcionalidades en un ejemplo de utilización real</w:t>
      </w:r>
      <w:r w:rsidR="0018C1E7">
        <w:t xml:space="preserve"> (demo)</w:t>
      </w:r>
      <w:r>
        <w:t>. Por lo que se aconseja tener preparado un guion a seguir para dicha demo</w:t>
      </w:r>
      <w:r w:rsidR="17B6EF88">
        <w:t>.</w:t>
      </w:r>
    </w:p>
    <w:p w:rsidR="6FD5D83E" w:rsidP="6FD5D83E" w:rsidRDefault="6FD5D83E" w14:paraId="7077CCC8" w14:textId="01473B77">
      <w:pPr>
        <w:jc w:val="both"/>
      </w:pPr>
    </w:p>
    <w:p w:rsidR="17B6EF88" w:rsidP="45CB565D" w:rsidRDefault="17B6EF88" w14:paraId="16F6D100" w14:textId="14CD851A">
      <w:pPr>
        <w:jc w:val="both"/>
      </w:pPr>
      <w:r>
        <w:t>Una vez finalizada la exposición</w:t>
      </w:r>
      <w:r w:rsidR="50730CF8">
        <w:t>, el tribunal dispondrá de hasta 10 minutos para realizar preguntas.</w:t>
      </w:r>
    </w:p>
    <w:p w:rsidR="2BE25C11" w:rsidP="4C528B13" w:rsidRDefault="2BE25C11" w14:paraId="59346055" w14:textId="05580A84">
      <w:pPr>
        <w:jc w:val="both"/>
      </w:pPr>
    </w:p>
    <w:p w:rsidR="4CC2AC31" w:rsidP="36E7070A" w:rsidRDefault="4CC2AC31" w14:paraId="66D3DB6A" w14:textId="54ACA425">
      <w:pPr>
        <w:pStyle w:val="Heading1"/>
        <w:jc w:val="both"/>
        <w:pPrChange w:author="TORRES ZAHINOS, ALEJANDRO" w:date="2023-05-15T17:53:35.171Z">
          <w:pPr>
            <w:pStyle w:val="Heading1"/>
          </w:pPr>
        </w:pPrChange>
      </w:pPr>
      <w:r w:rsidR="4CC2AC31">
        <w:rPr/>
        <w:t>CALIFICACIÓN DEL PROYECTO</w:t>
      </w:r>
    </w:p>
    <w:p w:rsidR="67DC8537" w:rsidP="67DC8537" w:rsidRDefault="67DC8537" w14:paraId="6AF5CD77" w14:textId="36C2B1CE">
      <w:pPr>
        <w:jc w:val="both"/>
      </w:pPr>
    </w:p>
    <w:p w:rsidR="00EB0D00" w:rsidP="36E7070A" w:rsidRDefault="4CC2AC31" w14:paraId="2FA66CCA" w14:textId="675131EC">
      <w:pPr>
        <w:jc w:val="both"/>
        <w:pPrChange w:author="TORRES ZAHINOS, ALEJANDRO" w:date="2023-05-15T17:53:35.172Z">
          <w:pPr/>
        </w:pPrChange>
      </w:pPr>
      <w:r w:rsidR="4CC2AC31">
        <w:rPr/>
        <w:t>La calificación del proyecto será numérica, de uno a diez, sin decimales. Se considera aprobado el módulo de proyecto con la calificación igual o superior a cinco puntos.</w:t>
      </w:r>
    </w:p>
    <w:p w:rsidR="00EB0D00" w:rsidP="36E7070A" w:rsidRDefault="00EB0D00" w14:paraId="7C8D0CDE" w14:textId="6E64DB33">
      <w:pPr>
        <w:jc w:val="both"/>
        <w:pPrChange w:author="TORRES ZAHINOS, ALEJANDRO" w:date="2023-05-15T17:53:35.172Z">
          <w:pPr/>
        </w:pPrChange>
      </w:pPr>
    </w:p>
    <w:p w:rsidR="00EB0D00" w:rsidP="36E7070A" w:rsidRDefault="4CC2AC31" w14:paraId="073A9D2B" w14:textId="092E22FC">
      <w:pPr>
        <w:jc w:val="both"/>
        <w:pPrChange w:author="TORRES ZAHINOS, ALEJANDRO" w:date="2023-05-15T17:53:35.172Z">
          <w:pPr/>
        </w:pPrChange>
      </w:pPr>
      <w:r w:rsidR="4CC2AC31">
        <w:rPr/>
        <w:t>Los criterios de calificación serán los siguientes:</w:t>
      </w:r>
    </w:p>
    <w:p w:rsidR="00EB0D00" w:rsidP="36E7070A" w:rsidRDefault="4CC2AC31" w14:paraId="6D334B1A" w14:textId="50984F19">
      <w:pPr>
        <w:pStyle w:val="ListParagraph"/>
        <w:numPr>
          <w:ilvl w:val="0"/>
          <w:numId w:val="4"/>
        </w:numPr>
        <w:jc w:val="both"/>
        <w:rPr/>
        <w:pPrChange w:author="TORRES ZAHINOS, ALEJANDRO" w:date="2023-05-15T17:53:35.172Z">
          <w:pPr>
            <w:pStyle w:val="ListParagraph"/>
            <w:numPr>
              <w:ilvl w:val="0"/>
              <w:numId w:val="4"/>
            </w:numPr>
          </w:pPr>
        </w:pPrChange>
      </w:pPr>
      <w:r w:rsidR="4CC2AC31">
        <w:rPr/>
        <w:t>Aspectos formales: 20%</w:t>
      </w:r>
    </w:p>
    <w:p w:rsidR="00EB0D00" w:rsidP="36E7070A" w:rsidRDefault="4CC2AC31" w14:paraId="536C41FE" w14:textId="050B13F9">
      <w:pPr>
        <w:pStyle w:val="ListParagraph"/>
        <w:numPr>
          <w:ilvl w:val="0"/>
          <w:numId w:val="4"/>
        </w:numPr>
        <w:jc w:val="both"/>
        <w:rPr/>
        <w:pPrChange w:author="TORRES ZAHINOS, ALEJANDRO" w:date="2023-05-15T17:53:35.172Z">
          <w:pPr>
            <w:pStyle w:val="ListParagraph"/>
            <w:numPr>
              <w:ilvl w:val="0"/>
              <w:numId w:val="4"/>
            </w:numPr>
          </w:pPr>
        </w:pPrChange>
      </w:pPr>
      <w:r w:rsidR="4CC2AC31">
        <w:rPr/>
        <w:t>Contenidos: 50%</w:t>
      </w:r>
    </w:p>
    <w:p w:rsidR="00EB0D00" w:rsidP="36E7070A" w:rsidRDefault="4CC2AC31" w14:paraId="4B301CD9" w14:textId="48F58000">
      <w:pPr>
        <w:pStyle w:val="ListParagraph"/>
        <w:numPr>
          <w:ilvl w:val="0"/>
          <w:numId w:val="4"/>
        </w:numPr>
        <w:jc w:val="both"/>
        <w:rPr/>
        <w:pPrChange w:author="TORRES ZAHINOS, ALEJANDRO" w:date="2023-05-15T17:53:35.172Z">
          <w:pPr>
            <w:pStyle w:val="ListParagraph"/>
            <w:numPr>
              <w:ilvl w:val="0"/>
              <w:numId w:val="4"/>
            </w:numPr>
          </w:pPr>
        </w:pPrChange>
      </w:pPr>
      <w:r w:rsidR="4CC2AC31">
        <w:rPr/>
        <w:t>Exposición y defensa</w:t>
      </w:r>
      <w:r w:rsidR="23F986AF">
        <w:rPr/>
        <w:t xml:space="preserve">: </w:t>
      </w:r>
      <w:r w:rsidR="4CC2AC31">
        <w:rPr/>
        <w:t>30%</w:t>
      </w:r>
    </w:p>
    <w:p w:rsidR="00EB0D00" w:rsidP="36E7070A" w:rsidRDefault="00EB0D00" w14:paraId="0CBE8840" w14:textId="2B9E3436">
      <w:pPr>
        <w:jc w:val="both"/>
        <w:pPrChange w:author="TORRES ZAHINOS, ALEJANDRO" w:date="2023-05-15T17:53:35.173Z">
          <w:pPr/>
        </w:pPrChange>
      </w:pPr>
    </w:p>
    <w:p w:rsidR="2C01E190" w:rsidP="36E7070A" w:rsidRDefault="2C01E190" w14:paraId="68EDF297" w14:textId="7E767209">
      <w:pPr>
        <w:jc w:val="both"/>
        <w:pPrChange w:author="TORRES ZAHINOS, ALEJANDRO" w:date="2023-05-15T17:53:35.173Z">
          <w:pPr/>
        </w:pPrChange>
      </w:pPr>
      <w:r w:rsidR="2C01E190">
        <w:rPr/>
        <w:t>Cada uno de estos criterios será calificado por medio de rúbricas, las cuales estarán a disposición del alumnado para su consulta.</w:t>
      </w:r>
    </w:p>
    <w:p w:rsidR="4C528B13" w:rsidP="36E7070A" w:rsidRDefault="4C528B13" w14:paraId="7CF968E4" w14:textId="21EDE746">
      <w:pPr>
        <w:jc w:val="both"/>
        <w:pPrChange w:author="TORRES ZAHINOS, ALEJANDRO" w:date="2023-05-15T17:53:35.173Z">
          <w:pPr/>
        </w:pPrChange>
      </w:pPr>
    </w:p>
    <w:p w:rsidR="00EB0D00" w:rsidP="36E7070A" w:rsidRDefault="4CC2AC31" w14:paraId="637E2CC1" w14:textId="12645D53">
      <w:pPr>
        <w:jc w:val="both"/>
        <w:pPrChange w:author="TORRES ZAHINOS, ALEJANDRO" w:date="2023-05-15T17:53:35.173Z">
          <w:pPr/>
        </w:pPrChange>
      </w:pPr>
      <w:r w:rsidR="4CC2AC31">
        <w:rPr/>
        <w:t>Si el alumno no ha renunciado a la evaluación, la calificación del alumno será de No Evaluado y</w:t>
      </w:r>
      <w:r w:rsidR="3DC37BEE">
        <w:rPr/>
        <w:t xml:space="preserve"> </w:t>
      </w:r>
      <w:r w:rsidR="4CC2AC31">
        <w:rPr/>
        <w:t>consumirá una convocatoria cuando concurra alguna de las situaciones siguientes:</w:t>
      </w:r>
    </w:p>
    <w:p w:rsidR="00EB0D00" w:rsidP="36E7070A" w:rsidRDefault="4CC2AC31" w14:paraId="79440845" w14:textId="3C84B85D">
      <w:pPr>
        <w:pStyle w:val="ListParagraph"/>
        <w:numPr>
          <w:ilvl w:val="0"/>
          <w:numId w:val="3"/>
        </w:numPr>
        <w:jc w:val="both"/>
        <w:rPr/>
        <w:pPrChange w:author="TORRES ZAHINOS, ALEJANDRO" w:date="2023-05-15T17:53:35.174Z">
          <w:pPr>
            <w:pStyle w:val="ListParagraph"/>
            <w:numPr>
              <w:ilvl w:val="0"/>
              <w:numId w:val="3"/>
            </w:numPr>
          </w:pPr>
        </w:pPrChange>
      </w:pPr>
      <w:r w:rsidR="4CC2AC31">
        <w:rPr/>
        <w:t>No se presente a la defensa de su proyecto en la hora asignada y publicada.</w:t>
      </w:r>
    </w:p>
    <w:p w:rsidR="00EB0D00" w:rsidP="36E7070A" w:rsidRDefault="4CC2AC31" w14:paraId="5DAAB460" w14:textId="6B58F461">
      <w:pPr>
        <w:pStyle w:val="ListParagraph"/>
        <w:numPr>
          <w:ilvl w:val="0"/>
          <w:numId w:val="3"/>
        </w:numPr>
        <w:jc w:val="both"/>
        <w:rPr/>
        <w:pPrChange w:author="TORRES ZAHINOS, ALEJANDRO" w:date="2023-05-15T17:53:35.174Z">
          <w:pPr>
            <w:pStyle w:val="ListParagraph"/>
            <w:numPr>
              <w:ilvl w:val="0"/>
              <w:numId w:val="3"/>
            </w:numPr>
          </w:pPr>
        </w:pPrChange>
      </w:pPr>
      <w:r w:rsidR="4CC2AC31">
        <w:rPr/>
        <w:t>No registre en plazo la memoria del proyecto.</w:t>
      </w:r>
    </w:p>
    <w:p w:rsidR="00EB0D00" w:rsidP="36E7070A" w:rsidRDefault="00EB0D00" w14:paraId="5AC52B5E" w14:textId="1B07E71E">
      <w:pPr>
        <w:jc w:val="both"/>
        <w:pPrChange w:author="TORRES ZAHINOS, ALEJANDRO" w:date="2023-05-15T17:53:35.174Z">
          <w:pPr/>
        </w:pPrChange>
      </w:pPr>
    </w:p>
    <w:p w:rsidR="00EB0D00" w:rsidP="36E7070A" w:rsidRDefault="4CC2AC31" w14:paraId="67625512" w14:textId="0136DC8D">
      <w:pPr>
        <w:jc w:val="both"/>
        <w:pPrChange w:author="TORRES ZAHINOS, ALEJANDRO" w:date="2023-05-15T17:53:35.174Z">
          <w:pPr/>
        </w:pPrChange>
      </w:pPr>
      <w:r w:rsidR="4CC2AC31">
        <w:rPr/>
        <w:t>Las calificaciones se comunicarán a los alumnos al finalizar todas las exposiciones programadas</w:t>
      </w:r>
    </w:p>
    <w:p w:rsidR="00EB0D00" w:rsidP="6FD5D83E" w:rsidRDefault="4CC2AC31" w14:paraId="621A95AF" w14:textId="20BA67E8">
      <w:pPr>
        <w:jc w:val="both"/>
      </w:pPr>
      <w:r>
        <w:t>en ese periodo.</w:t>
      </w:r>
    </w:p>
    <w:sectPr w:rsidR="00EB0D00" w:rsidSect="00EB3EA8">
      <w:headerReference w:type="default" r:id="rId11"/>
      <w:footerReference w:type="default" r:id="rId12"/>
      <w:pgSz w:w="11900" w:h="16840" w:orient="portrait"/>
      <w:pgMar w:top="1265"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798" w:rsidP="00EB0D00" w:rsidRDefault="00845798" w14:paraId="59D086A6" w14:textId="77777777">
      <w:r>
        <w:separator/>
      </w:r>
    </w:p>
  </w:endnote>
  <w:endnote w:type="continuationSeparator" w:id="0">
    <w:p w:rsidR="00845798" w:rsidP="00EB0D00" w:rsidRDefault="00845798" w14:paraId="02328ED1" w14:textId="77777777">
      <w:r>
        <w:continuationSeparator/>
      </w:r>
    </w:p>
  </w:endnote>
  <w:endnote w:type="continuationNotice" w:id="1">
    <w:p w:rsidR="00845798" w:rsidRDefault="00845798" w14:paraId="01A1AD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7DC8537" w:rsidTr="67DC8537" w14:paraId="310CBC2D" w14:textId="77777777">
      <w:trPr>
        <w:trHeight w:val="300"/>
      </w:trPr>
      <w:tc>
        <w:tcPr>
          <w:tcW w:w="3210" w:type="dxa"/>
        </w:tcPr>
        <w:p w:rsidR="67DC8537" w:rsidP="67DC8537" w:rsidRDefault="67DC8537" w14:paraId="4BF835E8" w14:textId="5E9B5C49">
          <w:pPr>
            <w:pStyle w:val="Header"/>
            <w:ind w:left="-115"/>
          </w:pPr>
        </w:p>
      </w:tc>
      <w:tc>
        <w:tcPr>
          <w:tcW w:w="3210" w:type="dxa"/>
        </w:tcPr>
        <w:p w:rsidR="67DC8537" w:rsidP="67DC8537" w:rsidRDefault="67DC8537" w14:paraId="23F18E4C" w14:textId="115DDBD5">
          <w:pPr>
            <w:pStyle w:val="Header"/>
            <w:jc w:val="center"/>
          </w:pPr>
        </w:p>
      </w:tc>
      <w:tc>
        <w:tcPr>
          <w:tcW w:w="3210" w:type="dxa"/>
        </w:tcPr>
        <w:p w:rsidR="67DC8537" w:rsidP="67DC8537" w:rsidRDefault="67DC8537" w14:paraId="78D54D49" w14:textId="49A9A0F8">
          <w:pPr>
            <w:pStyle w:val="Header"/>
            <w:ind w:right="-115"/>
            <w:jc w:val="right"/>
          </w:pPr>
        </w:p>
      </w:tc>
    </w:tr>
  </w:tbl>
  <w:p w:rsidR="67DC8537" w:rsidP="67DC8537" w:rsidRDefault="67DC8537" w14:paraId="2CFBEB31" w14:textId="2C473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798" w:rsidP="00EB0D00" w:rsidRDefault="00845798" w14:paraId="5036C966" w14:textId="77777777">
      <w:r>
        <w:separator/>
      </w:r>
    </w:p>
  </w:footnote>
  <w:footnote w:type="continuationSeparator" w:id="0">
    <w:p w:rsidR="00845798" w:rsidP="00EB0D00" w:rsidRDefault="00845798" w14:paraId="088B4EF5" w14:textId="77777777">
      <w:r>
        <w:continuationSeparator/>
      </w:r>
    </w:p>
  </w:footnote>
  <w:footnote w:type="continuationNotice" w:id="1">
    <w:p w:rsidR="00845798" w:rsidRDefault="00845798" w14:paraId="1393CB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B0D00" w:rsidRDefault="00EB3EA8" w14:paraId="4EED6093" w14:textId="2CEA57A9">
    <w:pPr>
      <w:pStyle w:val="Header"/>
    </w:pPr>
    <w:r>
      <w:rPr>
        <w:noProof/>
        <w:lang w:val="es-ES" w:eastAsia="es-ES"/>
      </w:rPr>
      <w:drawing>
        <wp:anchor distT="0" distB="0" distL="114300" distR="114300" simplePos="0" relativeHeight="251658241" behindDoc="0" locked="0" layoutInCell="1" allowOverlap="1" wp14:anchorId="20D60CEE" wp14:editId="2739C1A7">
          <wp:simplePos x="0" y="0"/>
          <wp:positionH relativeFrom="column">
            <wp:posOffset>3141243</wp:posOffset>
          </wp:positionH>
          <wp:positionV relativeFrom="paragraph">
            <wp:posOffset>-292100</wp:posOffset>
          </wp:positionV>
          <wp:extent cx="2226945" cy="539750"/>
          <wp:effectExtent l="0" t="0" r="190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cudo-mefp.gif"/>
                  <pic:cNvPicPr/>
                </pic:nvPicPr>
                <pic:blipFill>
                  <a:blip r:embed="rId1">
                    <a:extLst>
                      <a:ext uri="{28A0092B-C50C-407E-A947-70E740481C1C}">
                        <a14:useLocalDpi xmlns:a14="http://schemas.microsoft.com/office/drawing/2010/main" val="0"/>
                      </a:ext>
                    </a:extLst>
                  </a:blip>
                  <a:stretch>
                    <a:fillRect/>
                  </a:stretch>
                </pic:blipFill>
                <pic:spPr>
                  <a:xfrm>
                    <a:off x="0" y="0"/>
                    <a:ext cx="2226945" cy="5397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369126E2" wp14:editId="2BFB6453">
          <wp:simplePos x="0" y="0"/>
          <wp:positionH relativeFrom="column">
            <wp:posOffset>1826641</wp:posOffset>
          </wp:positionH>
          <wp:positionV relativeFrom="paragraph">
            <wp:posOffset>-273685</wp:posOffset>
          </wp:positionV>
          <wp:extent cx="1097280" cy="539750"/>
          <wp:effectExtent l="0" t="0" r="762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v_conselleria_educacio_rgb_val.png"/>
                  <pic:cNvPicPr/>
                </pic:nvPicPr>
                <pic:blipFill>
                  <a:blip r:embed="rId2">
                    <a:extLst>
                      <a:ext uri="{28A0092B-C50C-407E-A947-70E740481C1C}">
                        <a14:useLocalDpi xmlns:a14="http://schemas.microsoft.com/office/drawing/2010/main" val="0"/>
                      </a:ext>
                    </a:extLst>
                  </a:blip>
                  <a:stretch>
                    <a:fillRect/>
                  </a:stretch>
                </pic:blipFill>
                <pic:spPr>
                  <a:xfrm>
                    <a:off x="0" y="0"/>
                    <a:ext cx="1097280" cy="539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472CEB68" wp14:editId="1CDBE677">
          <wp:simplePos x="0" y="0"/>
          <wp:positionH relativeFrom="column">
            <wp:posOffset>-58420</wp:posOffset>
          </wp:positionH>
          <wp:positionV relativeFrom="paragraph">
            <wp:posOffset>-256540</wp:posOffset>
          </wp:positionV>
          <wp:extent cx="1688465" cy="539750"/>
          <wp:effectExtent l="0" t="0" r="698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8846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8242" behindDoc="0" locked="0" layoutInCell="1" allowOverlap="1" wp14:anchorId="074AFE09" wp14:editId="3B558227">
          <wp:simplePos x="0" y="0"/>
          <wp:positionH relativeFrom="column">
            <wp:posOffset>5632399</wp:posOffset>
          </wp:positionH>
          <wp:positionV relativeFrom="paragraph">
            <wp:posOffset>-290779</wp:posOffset>
          </wp:positionV>
          <wp:extent cx="528955" cy="539750"/>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SE vertical valenciano.png"/>
                  <pic:cNvPicPr/>
                </pic:nvPicPr>
                <pic:blipFill>
                  <a:blip r:embed="rId4">
                    <a:extLst>
                      <a:ext uri="{28A0092B-C50C-407E-A947-70E740481C1C}">
                        <a14:useLocalDpi xmlns:a14="http://schemas.microsoft.com/office/drawing/2010/main" val="0"/>
                      </a:ext>
                    </a:extLst>
                  </a:blip>
                  <a:stretch>
                    <a:fillRect/>
                  </a:stretch>
                </pic:blipFill>
                <pic:spPr>
                  <a:xfrm>
                    <a:off x="0" y="0"/>
                    <a:ext cx="528955" cy="53975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cauLavsbrj3yR+" int2:id="So1IucxZ">
      <int2:state int2:type="AugLoop_Text_Critique" int2:value="Rejected"/>
    </int2:textHash>
    <int2:textHash int2:hashCode="/ijxDSxtq04xXy" int2:id="89AHn9tk">
      <int2:state int2:type="AugLoop_Text_Critique" int2:value="Rejected"/>
    </int2:textHash>
    <int2:textHash int2:hashCode="7D7DM2eucUBeNb" int2:id="Ap8Iu19w">
      <int2:state int2:type="AugLoop_Text_Critique" int2:value="Rejected"/>
    </int2:textHash>
    <int2:textHash int2:hashCode="a1ulKV7q/rb3W3" int2:id="Rljgt0VW">
      <int2:state int2:type="AugLoop_Text_Critique" int2:value="Rejected"/>
    </int2:textHash>
    <int2:textHash int2:hashCode="lgdXZ5g4XOUR85" int2:id="bf9U0JME">
      <int2:state int2:type="AugLoop_Text_Critique" int2:value="Rejected"/>
    </int2:textHash>
    <int2:textHash int2:hashCode="zp9EvD00gTO0ci" int2:id="kOHdKLLU">
      <int2:state int2:type="AugLoop_Text_Critique" int2:value="Rejected"/>
    </int2:textHash>
    <int2:textHash int2:hashCode="JGmNpMWlZDVZJA" int2:id="zI8pTx1r">
      <int2:state int2:type="AugLoop_Text_Critique" int2:value="Rejected"/>
    </int2:textHash>
    <int2:bookmark int2:bookmarkName="_Int_3SICBZZ0" int2:invalidationBookmarkName="" int2:hashCode="3o8FK9JppLPwbB" int2:id="1nn0GhEl">
      <int2:state int2:type="WordDesignerSuggestedImageAnnotation" int2:value="Reviewed"/>
    </int2:bookmark>
    <int2:entireDocument int2:id="ly3PD2qF">
      <int2:extLst>
        <oel:ext uri="E302BA01-7950-474C-9AD3-286E660C40A8">
          <int2:similaritySummary int2:version="1" int2:runId="1678272939393" int2:tilesCheckedInThisRun="0" int2:totalNumOfTiles="122" int2:similarityAnnotationCount="1" int2:numWords="1781" int2:numFlaggedWords="21"/>
        </oel:ext>
      </int2:extLst>
    </int2:entireDocument>
  </int2:observations>
  <int2:intelligenceSettings/>
  <int2:onDemandWorkflows>
    <int2:onDemandWorkflow int2:type="SimilarityCheck" int2:paragraphVersions="6823E857-7790E4BE 44953602-77777777 61A33FD9-44FA294A 5DCF37A5-7F4021CB 3F724973-755E2A65 0074B99B-0AA8B6D5 5BE73F9E-03052C6E 3E0912C9-30D28BB2 70C4D483-06749F77 0223D039-096D1E42 52D2BFF5-14E41512 068667B3-518BAF63 470FAF22-34276FE0 0AB7BF6A-3E48266D 2E8FCF90-11E0B155 4996A13A-4921FD80 531EBF92-0F7CA56C 0E7CDACB-2F38838A 5C66D213-5564DD51 0D3E04AA-29410884 3AF247AE-3EA39146 6F18B399-4709B858 4BAA9FC4-33570BE6 27D6EA2E-3FBB80C1 69EEADA7-0CA85BFB 3DC06B61-44C7D282 4A57A1B0-6E84DCA4 71478E14-709BA10A 2ED47ACF-6778C595 78B5A011-6987745C 160851D6-10EDD3BE 37EA27CA-5C86DD4A 2FD0481E-03ED0377 6800E635-4323E15D 348CDFA0-17A50277 4E7D0871-6E93D539 2B45D3DA-6D1EA75A 26979A7E-431B2D39 0985948C-238FC516 2F06516B-06FF485C 64904575-043795B9 63777C39-30EEB7D6 206E43CC-1D64D63A 412BBF5A-77777777 4658BC28-63F34255 553729EA-4DA53B36 56DD6FA1-5496C085 404FD89D-0D45E66A 77075875-3A786574 6FD97A8F-77777777 792030E5-72E5735E 60B1298C-77777777 140E1F5E-66FD3B8E 1BE2A735-273C245B 57471AF9-7F885201 48D797BD-2E49636D 6300C045-21FC30B9 65471EE8-120DC3D5 2EDCF34E-77777777 6D6EC1D0-77777777 30188C7C-02AE9025 4D0E3788-1C640822 357536B2-60B6D9CD 119F31FA-2EACA2FB 5FBC47F0-36312B09 6CC01FC8-77777777 219022AF-0946D5BF 2EB133B5-12B3FE6C 20F36DAD-258048B1 319F8AD9-2A7A2104 1AEC532D-63D238F2 7819C2C6-17AEC00C 6500DD37-59ABC2EC 1D1A3138-1D3A66A4 2D61C0DC-0871B0A1 6D336CA8-77777777 68DC5586-29B4B303 67C9F67B-376D5B91 3496D0E2-0A0E88DA 45378D8E-16A1CFCE 58160827-08087658 57ACB8B0-37C4F500 1C87BFC9-64840938 32197A9B-7BEDD4C6 5413F636-67E89D7B 0422FDE1-05185451 0321F981-2F175C27 7F1039E5-215444F7 46A58AF6-18205624 53A24FF6-671B845A 089877CE-0A3C60C5 604FD62A-1AD56502 461E6CA4-5395ACEA 18B6D4B8-3C534983 616641C5-32FCB7B6 04264D55-1F454912 1F1589FC-6AFC12A8 1DE55EE1-0ACB3CEC 68384E0D-28D5215C 5289C3E1-25E2AC65 2B3B660B-68AE0DD8 2A6A36C3-6C4B7137 03327731-6B6A8E67 368E2B8F-54EFE313 3995630D-4DF70032 3CA1A1B4-258FE8B0 5C337197-2664B97A 1E44AF04-1F9D1619 1E0780E4-36A01545 239E6474-3533005A 46E7562E-1F9D1619 0E46301D-22F4E1C4 12C4D041-529AE20E 08DE755F-15523F89 38168773-373DFE06 707D5127-5412BF5E 4B0F5292-00508A90 7D9E7E48-78C06625 3F85A5D1-5594199E 00A40055-0F964CFE 6D26634B-6A2E5451 08B4A67D-1D3070F9 0B302F9D-64AB8CFD 38B3729F-0272839E 0F1ACD1D-41984AEF 206F2069-06206F5B 43EA09B8-65F26AA8 2D98BA7B-0B1AECE5 5736C428-0C749258 1810894E-141B2DFE 6B100EF4-7FB4E46A 3EB85AA8-5F89C4FF 5582A478-13020553 2676E8A3-10B11AA3 1C31408D-74268FC4 266CE942-58C6647C 1A69C051-2A05CC33 226C22CC-539A558D 241A5602-3CECD73F 44DABC23-01A48E84 5C2A89FA-5925E2C8 67EDE123-454BFAC9 1977459E-09392296 5491C5CC-387472C0 7077CCC8-01473B77 4D4C48AC-0F57F2D6 76804768-73177DE6 2B75578D-08B3AB2F 66D3DB6A-54ACA425 6AF5CD77-36C2B1CE 2FA66CCA-675131EC 7C8D0CDE-6E64DB33 073A9D2B-092E22FC 6D334B1A-50984F19 536C41FE-050B13F9 4B301CD9-48F58000 0CBE8840-2B9E3436 637E2CC1-12645D53 79440845-3C84B85D 5DAAB460-6B58F461 5AC52B5E-1B07E71E 67625512-0136DC8D 621A95AF-20BA67E8 4EED6093-2CEA57A9 4BF835E8-5E9B5C49 23F18E4C-115DDBD5 78D54D49-49A9A0F8 2CFBEB31-2C473DFB"/>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76B8"/>
    <w:multiLevelType w:val="hybridMultilevel"/>
    <w:tmpl w:val="C714F0D6"/>
    <w:lvl w:ilvl="0" w:tplc="FB86D786">
      <w:start w:val="1"/>
      <w:numFmt w:val="bullet"/>
      <w:lvlText w:val=""/>
      <w:lvlJc w:val="left"/>
      <w:pPr>
        <w:ind w:left="360" w:hanging="360"/>
      </w:pPr>
      <w:rPr>
        <w:rFonts w:hint="default" w:ascii="Symbol" w:hAnsi="Symbol"/>
      </w:rPr>
    </w:lvl>
    <w:lvl w:ilvl="1" w:tplc="D7348314">
      <w:start w:val="1"/>
      <w:numFmt w:val="bullet"/>
      <w:lvlText w:val="o"/>
      <w:lvlJc w:val="left"/>
      <w:pPr>
        <w:ind w:left="1080" w:hanging="360"/>
      </w:pPr>
      <w:rPr>
        <w:rFonts w:hint="default" w:ascii="Courier New" w:hAnsi="Courier New"/>
      </w:rPr>
    </w:lvl>
    <w:lvl w:ilvl="2" w:tplc="2FA645E8">
      <w:start w:val="1"/>
      <w:numFmt w:val="bullet"/>
      <w:lvlText w:val=""/>
      <w:lvlJc w:val="left"/>
      <w:pPr>
        <w:ind w:left="1800" w:hanging="360"/>
      </w:pPr>
      <w:rPr>
        <w:rFonts w:hint="default" w:ascii="Wingdings" w:hAnsi="Wingdings"/>
      </w:rPr>
    </w:lvl>
    <w:lvl w:ilvl="3" w:tplc="59E06C5A">
      <w:start w:val="1"/>
      <w:numFmt w:val="bullet"/>
      <w:lvlText w:val=""/>
      <w:lvlJc w:val="left"/>
      <w:pPr>
        <w:ind w:left="2520" w:hanging="360"/>
      </w:pPr>
      <w:rPr>
        <w:rFonts w:hint="default" w:ascii="Symbol" w:hAnsi="Symbol"/>
      </w:rPr>
    </w:lvl>
    <w:lvl w:ilvl="4" w:tplc="1478A0FA">
      <w:start w:val="1"/>
      <w:numFmt w:val="bullet"/>
      <w:lvlText w:val="o"/>
      <w:lvlJc w:val="left"/>
      <w:pPr>
        <w:ind w:left="3240" w:hanging="360"/>
      </w:pPr>
      <w:rPr>
        <w:rFonts w:hint="default" w:ascii="Courier New" w:hAnsi="Courier New"/>
      </w:rPr>
    </w:lvl>
    <w:lvl w:ilvl="5" w:tplc="378AF830">
      <w:start w:val="1"/>
      <w:numFmt w:val="bullet"/>
      <w:lvlText w:val=""/>
      <w:lvlJc w:val="left"/>
      <w:pPr>
        <w:ind w:left="3960" w:hanging="360"/>
      </w:pPr>
      <w:rPr>
        <w:rFonts w:hint="default" w:ascii="Wingdings" w:hAnsi="Wingdings"/>
      </w:rPr>
    </w:lvl>
    <w:lvl w:ilvl="6" w:tplc="FD9ABEE4">
      <w:start w:val="1"/>
      <w:numFmt w:val="bullet"/>
      <w:lvlText w:val=""/>
      <w:lvlJc w:val="left"/>
      <w:pPr>
        <w:ind w:left="4680" w:hanging="360"/>
      </w:pPr>
      <w:rPr>
        <w:rFonts w:hint="default" w:ascii="Symbol" w:hAnsi="Symbol"/>
      </w:rPr>
    </w:lvl>
    <w:lvl w:ilvl="7" w:tplc="A4D2AE26">
      <w:start w:val="1"/>
      <w:numFmt w:val="bullet"/>
      <w:lvlText w:val="o"/>
      <w:lvlJc w:val="left"/>
      <w:pPr>
        <w:ind w:left="5400" w:hanging="360"/>
      </w:pPr>
      <w:rPr>
        <w:rFonts w:hint="default" w:ascii="Courier New" w:hAnsi="Courier New"/>
      </w:rPr>
    </w:lvl>
    <w:lvl w:ilvl="8" w:tplc="5F68A41C">
      <w:start w:val="1"/>
      <w:numFmt w:val="bullet"/>
      <w:lvlText w:val=""/>
      <w:lvlJc w:val="left"/>
      <w:pPr>
        <w:ind w:left="6120" w:hanging="360"/>
      </w:pPr>
      <w:rPr>
        <w:rFonts w:hint="default" w:ascii="Wingdings" w:hAnsi="Wingdings"/>
      </w:rPr>
    </w:lvl>
  </w:abstractNum>
  <w:abstractNum w:abstractNumId="1" w15:restartNumberingAfterBreak="0">
    <w:nsid w:val="10C2379F"/>
    <w:multiLevelType w:val="hybridMultilevel"/>
    <w:tmpl w:val="DA98A9FE"/>
    <w:lvl w:ilvl="0" w:tplc="067AEE64">
      <w:start w:val="1"/>
      <w:numFmt w:val="bullet"/>
      <w:lvlText w:val=""/>
      <w:lvlJc w:val="left"/>
      <w:pPr>
        <w:ind w:left="1068" w:hanging="360"/>
      </w:pPr>
      <w:rPr>
        <w:rFonts w:hint="default" w:ascii="Symbol" w:hAnsi="Symbol"/>
      </w:rPr>
    </w:lvl>
    <w:lvl w:ilvl="1" w:tplc="0BF647BC">
      <w:start w:val="1"/>
      <w:numFmt w:val="bullet"/>
      <w:lvlText w:val="o"/>
      <w:lvlJc w:val="left"/>
      <w:pPr>
        <w:ind w:left="1788" w:hanging="360"/>
      </w:pPr>
      <w:rPr>
        <w:rFonts w:hint="default" w:ascii="Courier New" w:hAnsi="Courier New"/>
      </w:rPr>
    </w:lvl>
    <w:lvl w:ilvl="2" w:tplc="7FCC3208">
      <w:start w:val="1"/>
      <w:numFmt w:val="bullet"/>
      <w:lvlText w:val=""/>
      <w:lvlJc w:val="left"/>
      <w:pPr>
        <w:ind w:left="2508" w:hanging="360"/>
      </w:pPr>
      <w:rPr>
        <w:rFonts w:hint="default" w:ascii="Wingdings" w:hAnsi="Wingdings"/>
      </w:rPr>
    </w:lvl>
    <w:lvl w:ilvl="3" w:tplc="BEE4C524">
      <w:start w:val="1"/>
      <w:numFmt w:val="bullet"/>
      <w:lvlText w:val=""/>
      <w:lvlJc w:val="left"/>
      <w:pPr>
        <w:ind w:left="3228" w:hanging="360"/>
      </w:pPr>
      <w:rPr>
        <w:rFonts w:hint="default" w:ascii="Symbol" w:hAnsi="Symbol"/>
      </w:rPr>
    </w:lvl>
    <w:lvl w:ilvl="4" w:tplc="7546698A">
      <w:start w:val="1"/>
      <w:numFmt w:val="bullet"/>
      <w:lvlText w:val="o"/>
      <w:lvlJc w:val="left"/>
      <w:pPr>
        <w:ind w:left="3948" w:hanging="360"/>
      </w:pPr>
      <w:rPr>
        <w:rFonts w:hint="default" w:ascii="Courier New" w:hAnsi="Courier New"/>
      </w:rPr>
    </w:lvl>
    <w:lvl w:ilvl="5" w:tplc="602AB04C">
      <w:start w:val="1"/>
      <w:numFmt w:val="bullet"/>
      <w:lvlText w:val=""/>
      <w:lvlJc w:val="left"/>
      <w:pPr>
        <w:ind w:left="4668" w:hanging="360"/>
      </w:pPr>
      <w:rPr>
        <w:rFonts w:hint="default" w:ascii="Wingdings" w:hAnsi="Wingdings"/>
      </w:rPr>
    </w:lvl>
    <w:lvl w:ilvl="6" w:tplc="018EFDFC">
      <w:start w:val="1"/>
      <w:numFmt w:val="bullet"/>
      <w:lvlText w:val=""/>
      <w:lvlJc w:val="left"/>
      <w:pPr>
        <w:ind w:left="5388" w:hanging="360"/>
      </w:pPr>
      <w:rPr>
        <w:rFonts w:hint="default" w:ascii="Symbol" w:hAnsi="Symbol"/>
      </w:rPr>
    </w:lvl>
    <w:lvl w:ilvl="7" w:tplc="6332CBCE">
      <w:start w:val="1"/>
      <w:numFmt w:val="bullet"/>
      <w:lvlText w:val="o"/>
      <w:lvlJc w:val="left"/>
      <w:pPr>
        <w:ind w:left="6108" w:hanging="360"/>
      </w:pPr>
      <w:rPr>
        <w:rFonts w:hint="default" w:ascii="Courier New" w:hAnsi="Courier New"/>
      </w:rPr>
    </w:lvl>
    <w:lvl w:ilvl="8" w:tplc="5C06D75E">
      <w:start w:val="1"/>
      <w:numFmt w:val="bullet"/>
      <w:lvlText w:val=""/>
      <w:lvlJc w:val="left"/>
      <w:pPr>
        <w:ind w:left="6828" w:hanging="360"/>
      </w:pPr>
      <w:rPr>
        <w:rFonts w:hint="default" w:ascii="Wingdings" w:hAnsi="Wingdings"/>
      </w:rPr>
    </w:lvl>
  </w:abstractNum>
  <w:abstractNum w:abstractNumId="2" w15:restartNumberingAfterBreak="0">
    <w:nsid w:val="13713305"/>
    <w:multiLevelType w:val="hybridMultilevel"/>
    <w:tmpl w:val="29C6D508"/>
    <w:lvl w:ilvl="0" w:tplc="0DF4B76A">
      <w:start w:val="1"/>
      <w:numFmt w:val="bullet"/>
      <w:lvlText w:val=""/>
      <w:lvlJc w:val="left"/>
      <w:pPr>
        <w:ind w:left="720" w:hanging="360"/>
      </w:pPr>
      <w:rPr>
        <w:rFonts w:hint="default" w:ascii="Symbol" w:hAnsi="Symbol"/>
      </w:rPr>
    </w:lvl>
    <w:lvl w:ilvl="1" w:tplc="EA3A63A8">
      <w:start w:val="1"/>
      <w:numFmt w:val="bullet"/>
      <w:lvlText w:val="o"/>
      <w:lvlJc w:val="left"/>
      <w:pPr>
        <w:ind w:left="1440" w:hanging="360"/>
      </w:pPr>
      <w:rPr>
        <w:rFonts w:hint="default" w:ascii="Courier New" w:hAnsi="Courier New"/>
      </w:rPr>
    </w:lvl>
    <w:lvl w:ilvl="2" w:tplc="B9D25130">
      <w:start w:val="1"/>
      <w:numFmt w:val="bullet"/>
      <w:lvlText w:val=""/>
      <w:lvlJc w:val="left"/>
      <w:pPr>
        <w:ind w:left="2160" w:hanging="360"/>
      </w:pPr>
      <w:rPr>
        <w:rFonts w:hint="default" w:ascii="Wingdings" w:hAnsi="Wingdings"/>
      </w:rPr>
    </w:lvl>
    <w:lvl w:ilvl="3" w:tplc="2CEE31D0">
      <w:start w:val="1"/>
      <w:numFmt w:val="bullet"/>
      <w:lvlText w:val=""/>
      <w:lvlJc w:val="left"/>
      <w:pPr>
        <w:ind w:left="2880" w:hanging="360"/>
      </w:pPr>
      <w:rPr>
        <w:rFonts w:hint="default" w:ascii="Symbol" w:hAnsi="Symbol"/>
      </w:rPr>
    </w:lvl>
    <w:lvl w:ilvl="4" w:tplc="57A26512">
      <w:start w:val="1"/>
      <w:numFmt w:val="bullet"/>
      <w:lvlText w:val="o"/>
      <w:lvlJc w:val="left"/>
      <w:pPr>
        <w:ind w:left="3600" w:hanging="360"/>
      </w:pPr>
      <w:rPr>
        <w:rFonts w:hint="default" w:ascii="Courier New" w:hAnsi="Courier New"/>
      </w:rPr>
    </w:lvl>
    <w:lvl w:ilvl="5" w:tplc="FA309AAC">
      <w:start w:val="1"/>
      <w:numFmt w:val="bullet"/>
      <w:lvlText w:val=""/>
      <w:lvlJc w:val="left"/>
      <w:pPr>
        <w:ind w:left="4320" w:hanging="360"/>
      </w:pPr>
      <w:rPr>
        <w:rFonts w:hint="default" w:ascii="Wingdings" w:hAnsi="Wingdings"/>
      </w:rPr>
    </w:lvl>
    <w:lvl w:ilvl="6" w:tplc="2E1425A6">
      <w:start w:val="1"/>
      <w:numFmt w:val="bullet"/>
      <w:lvlText w:val=""/>
      <w:lvlJc w:val="left"/>
      <w:pPr>
        <w:ind w:left="5040" w:hanging="360"/>
      </w:pPr>
      <w:rPr>
        <w:rFonts w:hint="default" w:ascii="Symbol" w:hAnsi="Symbol"/>
      </w:rPr>
    </w:lvl>
    <w:lvl w:ilvl="7" w:tplc="DEB0A38C">
      <w:start w:val="1"/>
      <w:numFmt w:val="bullet"/>
      <w:lvlText w:val="o"/>
      <w:lvlJc w:val="left"/>
      <w:pPr>
        <w:ind w:left="5760" w:hanging="360"/>
      </w:pPr>
      <w:rPr>
        <w:rFonts w:hint="default" w:ascii="Courier New" w:hAnsi="Courier New"/>
      </w:rPr>
    </w:lvl>
    <w:lvl w:ilvl="8" w:tplc="C52486AE">
      <w:start w:val="1"/>
      <w:numFmt w:val="bullet"/>
      <w:lvlText w:val=""/>
      <w:lvlJc w:val="left"/>
      <w:pPr>
        <w:ind w:left="6480" w:hanging="360"/>
      </w:pPr>
      <w:rPr>
        <w:rFonts w:hint="default" w:ascii="Wingdings" w:hAnsi="Wingdings"/>
      </w:rPr>
    </w:lvl>
  </w:abstractNum>
  <w:abstractNum w:abstractNumId="3" w15:restartNumberingAfterBreak="0">
    <w:nsid w:val="148740B9"/>
    <w:multiLevelType w:val="hybridMultilevel"/>
    <w:tmpl w:val="6AF49F1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1F373834"/>
    <w:multiLevelType w:val="hybridMultilevel"/>
    <w:tmpl w:val="B0D09E68"/>
    <w:lvl w:ilvl="0" w:tplc="98FC8562">
      <w:start w:val="1"/>
      <w:numFmt w:val="bullet"/>
      <w:lvlText w:val="-"/>
      <w:lvlJc w:val="left"/>
      <w:pPr>
        <w:ind w:left="720" w:hanging="360"/>
      </w:pPr>
      <w:rPr>
        <w:rFonts w:hint="default" w:ascii="Calibri" w:hAnsi="Calibri"/>
      </w:rPr>
    </w:lvl>
    <w:lvl w:ilvl="1" w:tplc="681A4608">
      <w:start w:val="1"/>
      <w:numFmt w:val="bullet"/>
      <w:lvlText w:val="o"/>
      <w:lvlJc w:val="left"/>
      <w:pPr>
        <w:ind w:left="1440" w:hanging="360"/>
      </w:pPr>
      <w:rPr>
        <w:rFonts w:hint="default" w:ascii="Courier New" w:hAnsi="Courier New"/>
      </w:rPr>
    </w:lvl>
    <w:lvl w:ilvl="2" w:tplc="01823570">
      <w:start w:val="1"/>
      <w:numFmt w:val="bullet"/>
      <w:lvlText w:val=""/>
      <w:lvlJc w:val="left"/>
      <w:pPr>
        <w:ind w:left="2160" w:hanging="360"/>
      </w:pPr>
      <w:rPr>
        <w:rFonts w:hint="default" w:ascii="Wingdings" w:hAnsi="Wingdings"/>
      </w:rPr>
    </w:lvl>
    <w:lvl w:ilvl="3" w:tplc="74FE9722">
      <w:start w:val="1"/>
      <w:numFmt w:val="bullet"/>
      <w:lvlText w:val=""/>
      <w:lvlJc w:val="left"/>
      <w:pPr>
        <w:ind w:left="2880" w:hanging="360"/>
      </w:pPr>
      <w:rPr>
        <w:rFonts w:hint="default" w:ascii="Symbol" w:hAnsi="Symbol"/>
      </w:rPr>
    </w:lvl>
    <w:lvl w:ilvl="4" w:tplc="62D27ADA">
      <w:start w:val="1"/>
      <w:numFmt w:val="bullet"/>
      <w:lvlText w:val="o"/>
      <w:lvlJc w:val="left"/>
      <w:pPr>
        <w:ind w:left="3600" w:hanging="360"/>
      </w:pPr>
      <w:rPr>
        <w:rFonts w:hint="default" w:ascii="Courier New" w:hAnsi="Courier New"/>
      </w:rPr>
    </w:lvl>
    <w:lvl w:ilvl="5" w:tplc="75F60098">
      <w:start w:val="1"/>
      <w:numFmt w:val="bullet"/>
      <w:lvlText w:val=""/>
      <w:lvlJc w:val="left"/>
      <w:pPr>
        <w:ind w:left="4320" w:hanging="360"/>
      </w:pPr>
      <w:rPr>
        <w:rFonts w:hint="default" w:ascii="Wingdings" w:hAnsi="Wingdings"/>
      </w:rPr>
    </w:lvl>
    <w:lvl w:ilvl="6" w:tplc="1B0CF198">
      <w:start w:val="1"/>
      <w:numFmt w:val="bullet"/>
      <w:lvlText w:val=""/>
      <w:lvlJc w:val="left"/>
      <w:pPr>
        <w:ind w:left="5040" w:hanging="360"/>
      </w:pPr>
      <w:rPr>
        <w:rFonts w:hint="default" w:ascii="Symbol" w:hAnsi="Symbol"/>
      </w:rPr>
    </w:lvl>
    <w:lvl w:ilvl="7" w:tplc="F2181DC2">
      <w:start w:val="1"/>
      <w:numFmt w:val="bullet"/>
      <w:lvlText w:val="o"/>
      <w:lvlJc w:val="left"/>
      <w:pPr>
        <w:ind w:left="5760" w:hanging="360"/>
      </w:pPr>
      <w:rPr>
        <w:rFonts w:hint="default" w:ascii="Courier New" w:hAnsi="Courier New"/>
      </w:rPr>
    </w:lvl>
    <w:lvl w:ilvl="8" w:tplc="1304F282">
      <w:start w:val="1"/>
      <w:numFmt w:val="bullet"/>
      <w:lvlText w:val=""/>
      <w:lvlJc w:val="left"/>
      <w:pPr>
        <w:ind w:left="6480" w:hanging="360"/>
      </w:pPr>
      <w:rPr>
        <w:rFonts w:hint="default" w:ascii="Wingdings" w:hAnsi="Wingdings"/>
      </w:rPr>
    </w:lvl>
  </w:abstractNum>
  <w:abstractNum w:abstractNumId="5" w15:restartNumberingAfterBreak="0">
    <w:nsid w:val="2BEEEE0B"/>
    <w:multiLevelType w:val="hybridMultilevel"/>
    <w:tmpl w:val="CA0A994C"/>
    <w:lvl w:ilvl="0" w:tplc="967202E6">
      <w:start w:val="1"/>
      <w:numFmt w:val="bullet"/>
      <w:lvlText w:val=""/>
      <w:lvlJc w:val="left"/>
      <w:pPr>
        <w:ind w:left="720" w:hanging="360"/>
      </w:pPr>
      <w:rPr>
        <w:rFonts w:hint="default" w:ascii="Symbol" w:hAnsi="Symbol"/>
      </w:rPr>
    </w:lvl>
    <w:lvl w:ilvl="1" w:tplc="6BF64EF0">
      <w:start w:val="1"/>
      <w:numFmt w:val="bullet"/>
      <w:lvlText w:val="o"/>
      <w:lvlJc w:val="left"/>
      <w:pPr>
        <w:ind w:left="1440" w:hanging="360"/>
      </w:pPr>
      <w:rPr>
        <w:rFonts w:hint="default" w:ascii="Courier New" w:hAnsi="Courier New"/>
      </w:rPr>
    </w:lvl>
    <w:lvl w:ilvl="2" w:tplc="BD88A772">
      <w:start w:val="1"/>
      <w:numFmt w:val="bullet"/>
      <w:lvlText w:val=""/>
      <w:lvlJc w:val="left"/>
      <w:pPr>
        <w:ind w:left="2160" w:hanging="360"/>
      </w:pPr>
      <w:rPr>
        <w:rFonts w:hint="default" w:ascii="Wingdings" w:hAnsi="Wingdings"/>
      </w:rPr>
    </w:lvl>
    <w:lvl w:ilvl="3" w:tplc="39CEE774">
      <w:start w:val="1"/>
      <w:numFmt w:val="bullet"/>
      <w:lvlText w:val=""/>
      <w:lvlJc w:val="left"/>
      <w:pPr>
        <w:ind w:left="2880" w:hanging="360"/>
      </w:pPr>
      <w:rPr>
        <w:rFonts w:hint="default" w:ascii="Symbol" w:hAnsi="Symbol"/>
      </w:rPr>
    </w:lvl>
    <w:lvl w:ilvl="4" w:tplc="FC260080">
      <w:start w:val="1"/>
      <w:numFmt w:val="bullet"/>
      <w:lvlText w:val="o"/>
      <w:lvlJc w:val="left"/>
      <w:pPr>
        <w:ind w:left="3600" w:hanging="360"/>
      </w:pPr>
      <w:rPr>
        <w:rFonts w:hint="default" w:ascii="Courier New" w:hAnsi="Courier New"/>
      </w:rPr>
    </w:lvl>
    <w:lvl w:ilvl="5" w:tplc="7D464672">
      <w:start w:val="1"/>
      <w:numFmt w:val="bullet"/>
      <w:lvlText w:val=""/>
      <w:lvlJc w:val="left"/>
      <w:pPr>
        <w:ind w:left="4320" w:hanging="360"/>
      </w:pPr>
      <w:rPr>
        <w:rFonts w:hint="default" w:ascii="Wingdings" w:hAnsi="Wingdings"/>
      </w:rPr>
    </w:lvl>
    <w:lvl w:ilvl="6" w:tplc="0472F0E2">
      <w:start w:val="1"/>
      <w:numFmt w:val="bullet"/>
      <w:lvlText w:val=""/>
      <w:lvlJc w:val="left"/>
      <w:pPr>
        <w:ind w:left="5040" w:hanging="360"/>
      </w:pPr>
      <w:rPr>
        <w:rFonts w:hint="default" w:ascii="Symbol" w:hAnsi="Symbol"/>
      </w:rPr>
    </w:lvl>
    <w:lvl w:ilvl="7" w:tplc="A2A6540C">
      <w:start w:val="1"/>
      <w:numFmt w:val="bullet"/>
      <w:lvlText w:val="o"/>
      <w:lvlJc w:val="left"/>
      <w:pPr>
        <w:ind w:left="5760" w:hanging="360"/>
      </w:pPr>
      <w:rPr>
        <w:rFonts w:hint="default" w:ascii="Courier New" w:hAnsi="Courier New"/>
      </w:rPr>
    </w:lvl>
    <w:lvl w:ilvl="8" w:tplc="A570552E">
      <w:start w:val="1"/>
      <w:numFmt w:val="bullet"/>
      <w:lvlText w:val=""/>
      <w:lvlJc w:val="left"/>
      <w:pPr>
        <w:ind w:left="6480" w:hanging="360"/>
      </w:pPr>
      <w:rPr>
        <w:rFonts w:hint="default" w:ascii="Wingdings" w:hAnsi="Wingdings"/>
      </w:rPr>
    </w:lvl>
  </w:abstractNum>
  <w:abstractNum w:abstractNumId="6" w15:restartNumberingAfterBreak="0">
    <w:nsid w:val="32A8258B"/>
    <w:multiLevelType w:val="hybridMultilevel"/>
    <w:tmpl w:val="72E2D4C0"/>
    <w:lvl w:ilvl="0" w:tplc="48986F32">
      <w:start w:val="1"/>
      <w:numFmt w:val="bullet"/>
      <w:lvlText w:val=""/>
      <w:lvlJc w:val="left"/>
      <w:pPr>
        <w:ind w:left="360" w:hanging="360"/>
      </w:pPr>
      <w:rPr>
        <w:rFonts w:hint="default" w:ascii="Symbol" w:hAnsi="Symbol"/>
      </w:rPr>
    </w:lvl>
    <w:lvl w:ilvl="1" w:tplc="3408A0F0">
      <w:start w:val="1"/>
      <w:numFmt w:val="bullet"/>
      <w:lvlText w:val="o"/>
      <w:lvlJc w:val="left"/>
      <w:pPr>
        <w:ind w:left="1080" w:hanging="360"/>
      </w:pPr>
      <w:rPr>
        <w:rFonts w:hint="default" w:ascii="Courier New" w:hAnsi="Courier New"/>
      </w:rPr>
    </w:lvl>
    <w:lvl w:ilvl="2" w:tplc="92123B5A">
      <w:start w:val="1"/>
      <w:numFmt w:val="bullet"/>
      <w:lvlText w:val=""/>
      <w:lvlJc w:val="left"/>
      <w:pPr>
        <w:ind w:left="1800" w:hanging="360"/>
      </w:pPr>
      <w:rPr>
        <w:rFonts w:hint="default" w:ascii="Wingdings" w:hAnsi="Wingdings"/>
      </w:rPr>
    </w:lvl>
    <w:lvl w:ilvl="3" w:tplc="7D0A561C">
      <w:start w:val="1"/>
      <w:numFmt w:val="bullet"/>
      <w:lvlText w:val=""/>
      <w:lvlJc w:val="left"/>
      <w:pPr>
        <w:ind w:left="2520" w:hanging="360"/>
      </w:pPr>
      <w:rPr>
        <w:rFonts w:hint="default" w:ascii="Symbol" w:hAnsi="Symbol"/>
      </w:rPr>
    </w:lvl>
    <w:lvl w:ilvl="4" w:tplc="FA1A69FE">
      <w:start w:val="1"/>
      <w:numFmt w:val="bullet"/>
      <w:lvlText w:val="o"/>
      <w:lvlJc w:val="left"/>
      <w:pPr>
        <w:ind w:left="3240" w:hanging="360"/>
      </w:pPr>
      <w:rPr>
        <w:rFonts w:hint="default" w:ascii="Courier New" w:hAnsi="Courier New"/>
      </w:rPr>
    </w:lvl>
    <w:lvl w:ilvl="5" w:tplc="CBECCAA6">
      <w:start w:val="1"/>
      <w:numFmt w:val="bullet"/>
      <w:lvlText w:val=""/>
      <w:lvlJc w:val="left"/>
      <w:pPr>
        <w:ind w:left="3960" w:hanging="360"/>
      </w:pPr>
      <w:rPr>
        <w:rFonts w:hint="default" w:ascii="Wingdings" w:hAnsi="Wingdings"/>
      </w:rPr>
    </w:lvl>
    <w:lvl w:ilvl="6" w:tplc="CA4A247C">
      <w:start w:val="1"/>
      <w:numFmt w:val="bullet"/>
      <w:lvlText w:val=""/>
      <w:lvlJc w:val="left"/>
      <w:pPr>
        <w:ind w:left="4680" w:hanging="360"/>
      </w:pPr>
      <w:rPr>
        <w:rFonts w:hint="default" w:ascii="Symbol" w:hAnsi="Symbol"/>
      </w:rPr>
    </w:lvl>
    <w:lvl w:ilvl="7" w:tplc="0A522582">
      <w:start w:val="1"/>
      <w:numFmt w:val="bullet"/>
      <w:lvlText w:val="o"/>
      <w:lvlJc w:val="left"/>
      <w:pPr>
        <w:ind w:left="5400" w:hanging="360"/>
      </w:pPr>
      <w:rPr>
        <w:rFonts w:hint="default" w:ascii="Courier New" w:hAnsi="Courier New"/>
      </w:rPr>
    </w:lvl>
    <w:lvl w:ilvl="8" w:tplc="303E06CC">
      <w:start w:val="1"/>
      <w:numFmt w:val="bullet"/>
      <w:lvlText w:val=""/>
      <w:lvlJc w:val="left"/>
      <w:pPr>
        <w:ind w:left="6120" w:hanging="360"/>
      </w:pPr>
      <w:rPr>
        <w:rFonts w:hint="default" w:ascii="Wingdings" w:hAnsi="Wingdings"/>
      </w:rPr>
    </w:lvl>
  </w:abstractNum>
  <w:abstractNum w:abstractNumId="7" w15:restartNumberingAfterBreak="0">
    <w:nsid w:val="62D55C5A"/>
    <w:multiLevelType w:val="hybridMultilevel"/>
    <w:tmpl w:val="89063246"/>
    <w:lvl w:ilvl="0" w:tplc="FFFFFFFF">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8" w15:restartNumberingAfterBreak="0">
    <w:nsid w:val="6BA51086"/>
    <w:multiLevelType w:val="hybridMultilevel"/>
    <w:tmpl w:val="1682BD34"/>
    <w:lvl w:ilvl="0" w:tplc="FADC63D4">
      <w:start w:val="1"/>
      <w:numFmt w:val="bullet"/>
      <w:lvlText w:val=""/>
      <w:lvlJc w:val="left"/>
      <w:pPr>
        <w:ind w:left="360" w:hanging="360"/>
      </w:pPr>
      <w:rPr>
        <w:rFonts w:hint="default" w:ascii="Symbol" w:hAnsi="Symbol"/>
      </w:rPr>
    </w:lvl>
    <w:lvl w:ilvl="1" w:tplc="1F64A5BE">
      <w:start w:val="1"/>
      <w:numFmt w:val="bullet"/>
      <w:lvlText w:val="o"/>
      <w:lvlJc w:val="left"/>
      <w:pPr>
        <w:ind w:left="1080" w:hanging="360"/>
      </w:pPr>
      <w:rPr>
        <w:rFonts w:hint="default" w:ascii="Courier New" w:hAnsi="Courier New"/>
      </w:rPr>
    </w:lvl>
    <w:lvl w:ilvl="2" w:tplc="E3DE7102">
      <w:start w:val="1"/>
      <w:numFmt w:val="bullet"/>
      <w:lvlText w:val=""/>
      <w:lvlJc w:val="left"/>
      <w:pPr>
        <w:ind w:left="1800" w:hanging="360"/>
      </w:pPr>
      <w:rPr>
        <w:rFonts w:hint="default" w:ascii="Wingdings" w:hAnsi="Wingdings"/>
      </w:rPr>
    </w:lvl>
    <w:lvl w:ilvl="3" w:tplc="D4764580">
      <w:start w:val="1"/>
      <w:numFmt w:val="bullet"/>
      <w:lvlText w:val=""/>
      <w:lvlJc w:val="left"/>
      <w:pPr>
        <w:ind w:left="2520" w:hanging="360"/>
      </w:pPr>
      <w:rPr>
        <w:rFonts w:hint="default" w:ascii="Symbol" w:hAnsi="Symbol"/>
      </w:rPr>
    </w:lvl>
    <w:lvl w:ilvl="4" w:tplc="A86A8C7C">
      <w:start w:val="1"/>
      <w:numFmt w:val="bullet"/>
      <w:lvlText w:val="o"/>
      <w:lvlJc w:val="left"/>
      <w:pPr>
        <w:ind w:left="3240" w:hanging="360"/>
      </w:pPr>
      <w:rPr>
        <w:rFonts w:hint="default" w:ascii="Courier New" w:hAnsi="Courier New"/>
      </w:rPr>
    </w:lvl>
    <w:lvl w:ilvl="5" w:tplc="F8A8F6B6">
      <w:start w:val="1"/>
      <w:numFmt w:val="bullet"/>
      <w:lvlText w:val=""/>
      <w:lvlJc w:val="left"/>
      <w:pPr>
        <w:ind w:left="3960" w:hanging="360"/>
      </w:pPr>
      <w:rPr>
        <w:rFonts w:hint="default" w:ascii="Wingdings" w:hAnsi="Wingdings"/>
      </w:rPr>
    </w:lvl>
    <w:lvl w:ilvl="6" w:tplc="28C2DE36">
      <w:start w:val="1"/>
      <w:numFmt w:val="bullet"/>
      <w:lvlText w:val=""/>
      <w:lvlJc w:val="left"/>
      <w:pPr>
        <w:ind w:left="4680" w:hanging="360"/>
      </w:pPr>
      <w:rPr>
        <w:rFonts w:hint="default" w:ascii="Symbol" w:hAnsi="Symbol"/>
      </w:rPr>
    </w:lvl>
    <w:lvl w:ilvl="7" w:tplc="36E2EAFA">
      <w:start w:val="1"/>
      <w:numFmt w:val="bullet"/>
      <w:lvlText w:val="o"/>
      <w:lvlJc w:val="left"/>
      <w:pPr>
        <w:ind w:left="5400" w:hanging="360"/>
      </w:pPr>
      <w:rPr>
        <w:rFonts w:hint="default" w:ascii="Courier New" w:hAnsi="Courier New"/>
      </w:rPr>
    </w:lvl>
    <w:lvl w:ilvl="8" w:tplc="01BC07AA">
      <w:start w:val="1"/>
      <w:numFmt w:val="bullet"/>
      <w:lvlText w:val=""/>
      <w:lvlJc w:val="left"/>
      <w:pPr>
        <w:ind w:left="6120" w:hanging="360"/>
      </w:pPr>
      <w:rPr>
        <w:rFonts w:hint="default" w:ascii="Wingdings" w:hAnsi="Wingdings"/>
      </w:rPr>
    </w:lvl>
  </w:abstractNum>
  <w:abstractNum w:abstractNumId="9" w15:restartNumberingAfterBreak="0">
    <w:nsid w:val="75102799"/>
    <w:multiLevelType w:val="hybridMultilevel"/>
    <w:tmpl w:val="C7B276FC"/>
    <w:lvl w:ilvl="0" w:tplc="040A0001">
      <w:start w:val="1"/>
      <w:numFmt w:val="bullet"/>
      <w:lvlText w:val=""/>
      <w:lvlJc w:val="left"/>
      <w:pPr>
        <w:ind w:left="1428" w:hanging="360"/>
      </w:pPr>
      <w:rPr>
        <w:rFonts w:hint="default" w:ascii="Symbol" w:hAnsi="Symbol"/>
      </w:rPr>
    </w:lvl>
    <w:lvl w:ilvl="1" w:tplc="040A0003" w:tentative="1">
      <w:start w:val="1"/>
      <w:numFmt w:val="bullet"/>
      <w:lvlText w:val="o"/>
      <w:lvlJc w:val="left"/>
      <w:pPr>
        <w:ind w:left="2148" w:hanging="360"/>
      </w:pPr>
      <w:rPr>
        <w:rFonts w:hint="default" w:ascii="Courier New" w:hAnsi="Courier New" w:cs="Courier New"/>
      </w:rPr>
    </w:lvl>
    <w:lvl w:ilvl="2" w:tplc="040A0005" w:tentative="1">
      <w:start w:val="1"/>
      <w:numFmt w:val="bullet"/>
      <w:lvlText w:val=""/>
      <w:lvlJc w:val="left"/>
      <w:pPr>
        <w:ind w:left="2868" w:hanging="360"/>
      </w:pPr>
      <w:rPr>
        <w:rFonts w:hint="default" w:ascii="Wingdings" w:hAnsi="Wingdings"/>
      </w:rPr>
    </w:lvl>
    <w:lvl w:ilvl="3" w:tplc="040A0001" w:tentative="1">
      <w:start w:val="1"/>
      <w:numFmt w:val="bullet"/>
      <w:lvlText w:val=""/>
      <w:lvlJc w:val="left"/>
      <w:pPr>
        <w:ind w:left="3588" w:hanging="360"/>
      </w:pPr>
      <w:rPr>
        <w:rFonts w:hint="default" w:ascii="Symbol" w:hAnsi="Symbol"/>
      </w:rPr>
    </w:lvl>
    <w:lvl w:ilvl="4" w:tplc="040A0003" w:tentative="1">
      <w:start w:val="1"/>
      <w:numFmt w:val="bullet"/>
      <w:lvlText w:val="o"/>
      <w:lvlJc w:val="left"/>
      <w:pPr>
        <w:ind w:left="4308" w:hanging="360"/>
      </w:pPr>
      <w:rPr>
        <w:rFonts w:hint="default" w:ascii="Courier New" w:hAnsi="Courier New" w:cs="Courier New"/>
      </w:rPr>
    </w:lvl>
    <w:lvl w:ilvl="5" w:tplc="040A0005" w:tentative="1">
      <w:start w:val="1"/>
      <w:numFmt w:val="bullet"/>
      <w:lvlText w:val=""/>
      <w:lvlJc w:val="left"/>
      <w:pPr>
        <w:ind w:left="5028" w:hanging="360"/>
      </w:pPr>
      <w:rPr>
        <w:rFonts w:hint="default" w:ascii="Wingdings" w:hAnsi="Wingdings"/>
      </w:rPr>
    </w:lvl>
    <w:lvl w:ilvl="6" w:tplc="040A0001" w:tentative="1">
      <w:start w:val="1"/>
      <w:numFmt w:val="bullet"/>
      <w:lvlText w:val=""/>
      <w:lvlJc w:val="left"/>
      <w:pPr>
        <w:ind w:left="5748" w:hanging="360"/>
      </w:pPr>
      <w:rPr>
        <w:rFonts w:hint="default" w:ascii="Symbol" w:hAnsi="Symbol"/>
      </w:rPr>
    </w:lvl>
    <w:lvl w:ilvl="7" w:tplc="040A0003" w:tentative="1">
      <w:start w:val="1"/>
      <w:numFmt w:val="bullet"/>
      <w:lvlText w:val="o"/>
      <w:lvlJc w:val="left"/>
      <w:pPr>
        <w:ind w:left="6468" w:hanging="360"/>
      </w:pPr>
      <w:rPr>
        <w:rFonts w:hint="default" w:ascii="Courier New" w:hAnsi="Courier New" w:cs="Courier New"/>
      </w:rPr>
    </w:lvl>
    <w:lvl w:ilvl="8" w:tplc="040A0005" w:tentative="1">
      <w:start w:val="1"/>
      <w:numFmt w:val="bullet"/>
      <w:lvlText w:val=""/>
      <w:lvlJc w:val="left"/>
      <w:pPr>
        <w:ind w:left="7188" w:hanging="360"/>
      </w:pPr>
      <w:rPr>
        <w:rFonts w:hint="default" w:ascii="Wingdings" w:hAnsi="Wingdings"/>
      </w:rPr>
    </w:lvl>
  </w:abstractNum>
  <w:abstractNum w:abstractNumId="10" w15:restartNumberingAfterBreak="0">
    <w:nsid w:val="77827BAA"/>
    <w:multiLevelType w:val="multilevel"/>
    <w:tmpl w:val="EDB4AB90"/>
    <w:lvl w:ilvl="0">
      <w:start w:val="1"/>
      <w:numFmt w:val="decimal"/>
      <w:lvlText w:val="%1."/>
      <w:lvlJc w:val="left"/>
      <w:pPr>
        <w:ind w:left="1068" w:hanging="360"/>
      </w:pPr>
    </w:lvl>
    <w:lvl w:ilvl="1">
      <w:start w:val="1"/>
      <w:numFmt w:val="decimal"/>
      <w:lvlText w:val="%1.%2."/>
      <w:lvlJc w:val="left"/>
      <w:pPr>
        <w:ind w:left="1788" w:hanging="360"/>
      </w:pPr>
    </w:lvl>
    <w:lvl w:ilvl="2" w:tentative="1">
      <w:start w:val="1"/>
      <w:numFmt w:val="decimal"/>
      <w:lvlText w:val="%1.%2.%3."/>
      <w:lvlJc w:val="left"/>
      <w:pPr>
        <w:ind w:left="2508" w:hanging="180"/>
      </w:pPr>
    </w:lvl>
    <w:lvl w:ilvl="3" w:tentative="1">
      <w:start w:val="1"/>
      <w:numFmt w:val="decimal"/>
      <w:lvlText w:val="%1.%2.%3.%4."/>
      <w:lvlJc w:val="left"/>
      <w:pPr>
        <w:ind w:left="3228" w:hanging="360"/>
      </w:pPr>
    </w:lvl>
    <w:lvl w:ilvl="4" w:tentative="1">
      <w:start w:val="1"/>
      <w:numFmt w:val="decimal"/>
      <w:lvlText w:val="%1.%2.%3.%4.%5."/>
      <w:lvlJc w:val="left"/>
      <w:pPr>
        <w:ind w:left="3948" w:hanging="360"/>
      </w:pPr>
    </w:lvl>
    <w:lvl w:ilvl="5" w:tentative="1">
      <w:start w:val="1"/>
      <w:numFmt w:val="decimal"/>
      <w:lvlText w:val="%1.%2.%3.%4.%5.%6."/>
      <w:lvlJc w:val="left"/>
      <w:pPr>
        <w:ind w:left="4668" w:hanging="180"/>
      </w:pPr>
    </w:lvl>
    <w:lvl w:ilvl="6" w:tentative="1">
      <w:start w:val="1"/>
      <w:numFmt w:val="decimal"/>
      <w:lvlText w:val="%1.%2.%3.%4.%5.%6.%7."/>
      <w:lvlJc w:val="left"/>
      <w:pPr>
        <w:ind w:left="5388" w:hanging="360"/>
      </w:pPr>
    </w:lvl>
    <w:lvl w:ilvl="7" w:tentative="1">
      <w:start w:val="1"/>
      <w:numFmt w:val="decimal"/>
      <w:lvlText w:val="%1.%2.%3.%4.%5.%6.%7.%8."/>
      <w:lvlJc w:val="left"/>
      <w:pPr>
        <w:ind w:left="6108" w:hanging="360"/>
      </w:pPr>
    </w:lvl>
    <w:lvl w:ilvl="8" w:tentative="1">
      <w:start w:val="1"/>
      <w:numFmt w:val="decimal"/>
      <w:lvlText w:val="%1.%2.%3.%4.%5.%6.%7.%8.%9."/>
      <w:lvlJc w:val="left"/>
      <w:pPr>
        <w:ind w:left="6828" w:hanging="180"/>
      </w:pPr>
    </w:lvl>
  </w:abstractNum>
  <w:abstractNum w:abstractNumId="11" w15:restartNumberingAfterBreak="0">
    <w:nsid w:val="7EBA427B"/>
    <w:multiLevelType w:val="hybridMultilevel"/>
    <w:tmpl w:val="E5209AD8"/>
    <w:lvl w:ilvl="0" w:tplc="014ADAF0">
      <w:start w:val="1"/>
      <w:numFmt w:val="bullet"/>
      <w:lvlText w:val=""/>
      <w:lvlJc w:val="left"/>
      <w:pPr>
        <w:ind w:left="720" w:hanging="360"/>
      </w:pPr>
      <w:rPr>
        <w:rFonts w:hint="default" w:ascii="Symbol" w:hAnsi="Symbol"/>
      </w:rPr>
    </w:lvl>
    <w:lvl w:ilvl="1" w:tplc="D8469932">
      <w:start w:val="1"/>
      <w:numFmt w:val="bullet"/>
      <w:lvlText w:val="o"/>
      <w:lvlJc w:val="left"/>
      <w:pPr>
        <w:ind w:left="1440" w:hanging="360"/>
      </w:pPr>
      <w:rPr>
        <w:rFonts w:hint="default" w:ascii="Courier New" w:hAnsi="Courier New"/>
      </w:rPr>
    </w:lvl>
    <w:lvl w:ilvl="2" w:tplc="A39E56AC">
      <w:start w:val="1"/>
      <w:numFmt w:val="bullet"/>
      <w:lvlText w:val=""/>
      <w:lvlJc w:val="left"/>
      <w:pPr>
        <w:ind w:left="2160" w:hanging="360"/>
      </w:pPr>
      <w:rPr>
        <w:rFonts w:hint="default" w:ascii="Wingdings" w:hAnsi="Wingdings"/>
      </w:rPr>
    </w:lvl>
    <w:lvl w:ilvl="3" w:tplc="6A689E22">
      <w:start w:val="1"/>
      <w:numFmt w:val="bullet"/>
      <w:lvlText w:val=""/>
      <w:lvlJc w:val="left"/>
      <w:pPr>
        <w:ind w:left="2880" w:hanging="360"/>
      </w:pPr>
      <w:rPr>
        <w:rFonts w:hint="default" w:ascii="Symbol" w:hAnsi="Symbol"/>
      </w:rPr>
    </w:lvl>
    <w:lvl w:ilvl="4" w:tplc="13982B2E">
      <w:start w:val="1"/>
      <w:numFmt w:val="bullet"/>
      <w:lvlText w:val="o"/>
      <w:lvlJc w:val="left"/>
      <w:pPr>
        <w:ind w:left="3600" w:hanging="360"/>
      </w:pPr>
      <w:rPr>
        <w:rFonts w:hint="default" w:ascii="Courier New" w:hAnsi="Courier New"/>
      </w:rPr>
    </w:lvl>
    <w:lvl w:ilvl="5" w:tplc="FADAFFCA">
      <w:start w:val="1"/>
      <w:numFmt w:val="bullet"/>
      <w:lvlText w:val=""/>
      <w:lvlJc w:val="left"/>
      <w:pPr>
        <w:ind w:left="4320" w:hanging="360"/>
      </w:pPr>
      <w:rPr>
        <w:rFonts w:hint="default" w:ascii="Wingdings" w:hAnsi="Wingdings"/>
      </w:rPr>
    </w:lvl>
    <w:lvl w:ilvl="6" w:tplc="A348731E">
      <w:start w:val="1"/>
      <w:numFmt w:val="bullet"/>
      <w:lvlText w:val=""/>
      <w:lvlJc w:val="left"/>
      <w:pPr>
        <w:ind w:left="5040" w:hanging="360"/>
      </w:pPr>
      <w:rPr>
        <w:rFonts w:hint="default" w:ascii="Symbol" w:hAnsi="Symbol"/>
      </w:rPr>
    </w:lvl>
    <w:lvl w:ilvl="7" w:tplc="DF94F0B0">
      <w:start w:val="1"/>
      <w:numFmt w:val="bullet"/>
      <w:lvlText w:val="o"/>
      <w:lvlJc w:val="left"/>
      <w:pPr>
        <w:ind w:left="5760" w:hanging="360"/>
      </w:pPr>
      <w:rPr>
        <w:rFonts w:hint="default" w:ascii="Courier New" w:hAnsi="Courier New"/>
      </w:rPr>
    </w:lvl>
    <w:lvl w:ilvl="8" w:tplc="40E01FC2">
      <w:start w:val="1"/>
      <w:numFmt w:val="bullet"/>
      <w:lvlText w:val=""/>
      <w:lvlJc w:val="left"/>
      <w:pPr>
        <w:ind w:left="6480" w:hanging="360"/>
      </w:pPr>
      <w:rPr>
        <w:rFonts w:hint="default" w:ascii="Wingdings" w:hAnsi="Wingdings"/>
      </w:rPr>
    </w:lvl>
  </w:abstractNum>
  <w:num w:numId="1" w16cid:durableId="2096973180">
    <w:abstractNumId w:val="11"/>
  </w:num>
  <w:num w:numId="2" w16cid:durableId="366027048">
    <w:abstractNumId w:val="4"/>
  </w:num>
  <w:num w:numId="3" w16cid:durableId="1347369351">
    <w:abstractNumId w:val="8"/>
  </w:num>
  <w:num w:numId="4" w16cid:durableId="1411150897">
    <w:abstractNumId w:val="6"/>
  </w:num>
  <w:num w:numId="5" w16cid:durableId="2118408924">
    <w:abstractNumId w:val="5"/>
  </w:num>
  <w:num w:numId="6" w16cid:durableId="652954344">
    <w:abstractNumId w:val="0"/>
  </w:num>
  <w:num w:numId="7" w16cid:durableId="1629623130">
    <w:abstractNumId w:val="1"/>
  </w:num>
  <w:num w:numId="8" w16cid:durableId="1355183914">
    <w:abstractNumId w:val="2"/>
  </w:num>
  <w:num w:numId="9" w16cid:durableId="1371031480">
    <w:abstractNumId w:val="3"/>
  </w:num>
  <w:num w:numId="10" w16cid:durableId="128521274">
    <w:abstractNumId w:val="10"/>
  </w:num>
  <w:num w:numId="11" w16cid:durableId="1369834237">
    <w:abstractNumId w:val="9"/>
  </w:num>
  <w:num w:numId="12" w16cid:durableId="1291715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tru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D00"/>
    <w:rsid w:val="000C0175"/>
    <w:rsid w:val="000D4BA2"/>
    <w:rsid w:val="0018428B"/>
    <w:rsid w:val="0018C1E7"/>
    <w:rsid w:val="001E722E"/>
    <w:rsid w:val="0025016C"/>
    <w:rsid w:val="0025335B"/>
    <w:rsid w:val="002F2319"/>
    <w:rsid w:val="00396478"/>
    <w:rsid w:val="00403AA7"/>
    <w:rsid w:val="004B3043"/>
    <w:rsid w:val="0064A9FB"/>
    <w:rsid w:val="00717FFE"/>
    <w:rsid w:val="007D2E47"/>
    <w:rsid w:val="008128E0"/>
    <w:rsid w:val="00816327"/>
    <w:rsid w:val="00845798"/>
    <w:rsid w:val="0099991D"/>
    <w:rsid w:val="009A6325"/>
    <w:rsid w:val="00A258DE"/>
    <w:rsid w:val="00AB74B5"/>
    <w:rsid w:val="00B227C3"/>
    <w:rsid w:val="00B309F2"/>
    <w:rsid w:val="00CF4DDE"/>
    <w:rsid w:val="00D91BAF"/>
    <w:rsid w:val="00E14422"/>
    <w:rsid w:val="00EB0D00"/>
    <w:rsid w:val="00EB3EA8"/>
    <w:rsid w:val="00F100A9"/>
    <w:rsid w:val="010AF2F2"/>
    <w:rsid w:val="01675F76"/>
    <w:rsid w:val="01B50F22"/>
    <w:rsid w:val="0204562F"/>
    <w:rsid w:val="02A92C99"/>
    <w:rsid w:val="02B67B25"/>
    <w:rsid w:val="032E3699"/>
    <w:rsid w:val="04073F6B"/>
    <w:rsid w:val="044293B4"/>
    <w:rsid w:val="044B016C"/>
    <w:rsid w:val="04667EC3"/>
    <w:rsid w:val="0471386D"/>
    <w:rsid w:val="0484AF0B"/>
    <w:rsid w:val="04F36E21"/>
    <w:rsid w:val="0525F8BE"/>
    <w:rsid w:val="05392BD3"/>
    <w:rsid w:val="05C32D76"/>
    <w:rsid w:val="05D275C6"/>
    <w:rsid w:val="05E5B66A"/>
    <w:rsid w:val="0626312B"/>
    <w:rsid w:val="064DEB54"/>
    <w:rsid w:val="06507818"/>
    <w:rsid w:val="06904D92"/>
    <w:rsid w:val="069C6265"/>
    <w:rsid w:val="06C393E7"/>
    <w:rsid w:val="06DD3607"/>
    <w:rsid w:val="06EA88C6"/>
    <w:rsid w:val="06F2D0F6"/>
    <w:rsid w:val="0710C827"/>
    <w:rsid w:val="07956B95"/>
    <w:rsid w:val="08986393"/>
    <w:rsid w:val="08A4A7DE"/>
    <w:rsid w:val="08C47C06"/>
    <w:rsid w:val="093A2BDC"/>
    <w:rsid w:val="0962F45D"/>
    <w:rsid w:val="098F65A8"/>
    <w:rsid w:val="0A4868E9"/>
    <w:rsid w:val="0A6F18E0"/>
    <w:rsid w:val="0AB54C30"/>
    <w:rsid w:val="0AFFA765"/>
    <w:rsid w:val="0B18A8FA"/>
    <w:rsid w:val="0B64B6C8"/>
    <w:rsid w:val="0BE4394A"/>
    <w:rsid w:val="0C323F72"/>
    <w:rsid w:val="0CFCACF9"/>
    <w:rsid w:val="0D0BA3E9"/>
    <w:rsid w:val="0DD5095D"/>
    <w:rsid w:val="0DE74129"/>
    <w:rsid w:val="0E00C680"/>
    <w:rsid w:val="0E1DF964"/>
    <w:rsid w:val="0E58FD39"/>
    <w:rsid w:val="0E74A695"/>
    <w:rsid w:val="0E86D3C4"/>
    <w:rsid w:val="0ED1EEC8"/>
    <w:rsid w:val="0F57BE2B"/>
    <w:rsid w:val="0F89383F"/>
    <w:rsid w:val="0FD3A368"/>
    <w:rsid w:val="0FE5F55D"/>
    <w:rsid w:val="100677B0"/>
    <w:rsid w:val="104344AB"/>
    <w:rsid w:val="10916B0C"/>
    <w:rsid w:val="10EDAFF9"/>
    <w:rsid w:val="111F5473"/>
    <w:rsid w:val="112E92F5"/>
    <w:rsid w:val="11A37CB6"/>
    <w:rsid w:val="11B1C9B5"/>
    <w:rsid w:val="121468FA"/>
    <w:rsid w:val="12566D6F"/>
    <w:rsid w:val="12C47F8E"/>
    <w:rsid w:val="12EB8BD6"/>
    <w:rsid w:val="134242DC"/>
    <w:rsid w:val="1355FC10"/>
    <w:rsid w:val="136C2623"/>
    <w:rsid w:val="137555C7"/>
    <w:rsid w:val="13A59184"/>
    <w:rsid w:val="13A8A794"/>
    <w:rsid w:val="13DB8ED2"/>
    <w:rsid w:val="141B7283"/>
    <w:rsid w:val="14229348"/>
    <w:rsid w:val="145BBD26"/>
    <w:rsid w:val="1462D5F7"/>
    <w:rsid w:val="1469BFA2"/>
    <w:rsid w:val="14875C37"/>
    <w:rsid w:val="14AC6CAC"/>
    <w:rsid w:val="14EFD43F"/>
    <w:rsid w:val="157B1F2A"/>
    <w:rsid w:val="15832AE6"/>
    <w:rsid w:val="164E4675"/>
    <w:rsid w:val="16545F20"/>
    <w:rsid w:val="16A96A4D"/>
    <w:rsid w:val="171E7B1C"/>
    <w:rsid w:val="17B6EF88"/>
    <w:rsid w:val="17FC8BA2"/>
    <w:rsid w:val="18018687"/>
    <w:rsid w:val="18218630"/>
    <w:rsid w:val="183DE6EB"/>
    <w:rsid w:val="18B2BFEC"/>
    <w:rsid w:val="18C1270A"/>
    <w:rsid w:val="19118F98"/>
    <w:rsid w:val="199D754D"/>
    <w:rsid w:val="19D3C1B8"/>
    <w:rsid w:val="1A14C693"/>
    <w:rsid w:val="1A16A807"/>
    <w:rsid w:val="1A2CA429"/>
    <w:rsid w:val="1A33F328"/>
    <w:rsid w:val="1A44E752"/>
    <w:rsid w:val="1A4E904D"/>
    <w:rsid w:val="1B0018F4"/>
    <w:rsid w:val="1B088D2A"/>
    <w:rsid w:val="1B1D91ED"/>
    <w:rsid w:val="1B26EBC7"/>
    <w:rsid w:val="1B378041"/>
    <w:rsid w:val="1B694A3D"/>
    <w:rsid w:val="1B6D12AE"/>
    <w:rsid w:val="1BC67EA7"/>
    <w:rsid w:val="1BF8F27A"/>
    <w:rsid w:val="1C3A799B"/>
    <w:rsid w:val="1D1C4B3C"/>
    <w:rsid w:val="1D55CA0D"/>
    <w:rsid w:val="1D77DB9A"/>
    <w:rsid w:val="1D94C2DB"/>
    <w:rsid w:val="1DE09C96"/>
    <w:rsid w:val="1DFC6249"/>
    <w:rsid w:val="1E70C80B"/>
    <w:rsid w:val="1E74D69E"/>
    <w:rsid w:val="1F08D913"/>
    <w:rsid w:val="1F1A6D52"/>
    <w:rsid w:val="1F285CB3"/>
    <w:rsid w:val="1F3A6524"/>
    <w:rsid w:val="1F721A5D"/>
    <w:rsid w:val="1F78B876"/>
    <w:rsid w:val="1F7A68DD"/>
    <w:rsid w:val="1FD70409"/>
    <w:rsid w:val="2012F950"/>
    <w:rsid w:val="20E0F873"/>
    <w:rsid w:val="215D254B"/>
    <w:rsid w:val="221012D3"/>
    <w:rsid w:val="2211593B"/>
    <w:rsid w:val="22815C5B"/>
    <w:rsid w:val="22E56C36"/>
    <w:rsid w:val="233610F2"/>
    <w:rsid w:val="23C8C806"/>
    <w:rsid w:val="23E71D1E"/>
    <w:rsid w:val="23F986AF"/>
    <w:rsid w:val="24077EE2"/>
    <w:rsid w:val="24300E9B"/>
    <w:rsid w:val="2451C1FC"/>
    <w:rsid w:val="245D4100"/>
    <w:rsid w:val="24602DDB"/>
    <w:rsid w:val="24B9CA2E"/>
    <w:rsid w:val="24CAD8F7"/>
    <w:rsid w:val="2514882D"/>
    <w:rsid w:val="25387880"/>
    <w:rsid w:val="25D4D822"/>
    <w:rsid w:val="25F502B7"/>
    <w:rsid w:val="2614A0DB"/>
    <w:rsid w:val="2628385B"/>
    <w:rsid w:val="26559A8F"/>
    <w:rsid w:val="266123E0"/>
    <w:rsid w:val="2683E5DB"/>
    <w:rsid w:val="27D6D8D2"/>
    <w:rsid w:val="27EE9B8F"/>
    <w:rsid w:val="28E8D446"/>
    <w:rsid w:val="28E8F025"/>
    <w:rsid w:val="290A77B0"/>
    <w:rsid w:val="293ABEF2"/>
    <w:rsid w:val="294E335C"/>
    <w:rsid w:val="2956362B"/>
    <w:rsid w:val="295ADD3F"/>
    <w:rsid w:val="2965F1E9"/>
    <w:rsid w:val="297F52E8"/>
    <w:rsid w:val="2988114D"/>
    <w:rsid w:val="29C8F797"/>
    <w:rsid w:val="2A3F075E"/>
    <w:rsid w:val="2AD6CD36"/>
    <w:rsid w:val="2B3BCA47"/>
    <w:rsid w:val="2B5756FE"/>
    <w:rsid w:val="2B9B1EFD"/>
    <w:rsid w:val="2BB6F519"/>
    <w:rsid w:val="2BC2241B"/>
    <w:rsid w:val="2BDE98F3"/>
    <w:rsid w:val="2BE25C11"/>
    <w:rsid w:val="2C01E190"/>
    <w:rsid w:val="2C0F1644"/>
    <w:rsid w:val="2C4CD0F9"/>
    <w:rsid w:val="2CA18724"/>
    <w:rsid w:val="2CA2CA86"/>
    <w:rsid w:val="2CB2CB09"/>
    <w:rsid w:val="2CD2F806"/>
    <w:rsid w:val="2CF0CBFE"/>
    <w:rsid w:val="2CF3275F"/>
    <w:rsid w:val="2D12FE73"/>
    <w:rsid w:val="2D216E55"/>
    <w:rsid w:val="2D9F50C0"/>
    <w:rsid w:val="2DC5D46F"/>
    <w:rsid w:val="2DEC8887"/>
    <w:rsid w:val="2E071FA4"/>
    <w:rsid w:val="2E3038F6"/>
    <w:rsid w:val="2E631B62"/>
    <w:rsid w:val="2EB4B3B2"/>
    <w:rsid w:val="2EBCF161"/>
    <w:rsid w:val="2EC236AB"/>
    <w:rsid w:val="2EEB9B55"/>
    <w:rsid w:val="2EEE95DB"/>
    <w:rsid w:val="2F0193B9"/>
    <w:rsid w:val="2F116BA9"/>
    <w:rsid w:val="2F7772ED"/>
    <w:rsid w:val="2F888531"/>
    <w:rsid w:val="2FB3D33E"/>
    <w:rsid w:val="2FEEDDC9"/>
    <w:rsid w:val="3031C67C"/>
    <w:rsid w:val="303A79F9"/>
    <w:rsid w:val="3094160B"/>
    <w:rsid w:val="30E8C248"/>
    <w:rsid w:val="315DF552"/>
    <w:rsid w:val="316924A5"/>
    <w:rsid w:val="317E292F"/>
    <w:rsid w:val="3180F5F2"/>
    <w:rsid w:val="318DBEBA"/>
    <w:rsid w:val="319CE94E"/>
    <w:rsid w:val="31B9B8F7"/>
    <w:rsid w:val="31FB39F9"/>
    <w:rsid w:val="3234822F"/>
    <w:rsid w:val="328AFDB7"/>
    <w:rsid w:val="3299272D"/>
    <w:rsid w:val="32C94A21"/>
    <w:rsid w:val="33AD5F74"/>
    <w:rsid w:val="33B23D69"/>
    <w:rsid w:val="33CBB6CD"/>
    <w:rsid w:val="33D3229F"/>
    <w:rsid w:val="341A2829"/>
    <w:rsid w:val="34D05971"/>
    <w:rsid w:val="3597740C"/>
    <w:rsid w:val="35AE1920"/>
    <w:rsid w:val="35BDE610"/>
    <w:rsid w:val="35D8FD49"/>
    <w:rsid w:val="35EE2EAD"/>
    <w:rsid w:val="35FF6D31"/>
    <w:rsid w:val="369F2257"/>
    <w:rsid w:val="36D853B3"/>
    <w:rsid w:val="36E7070A"/>
    <w:rsid w:val="371182F0"/>
    <w:rsid w:val="371AA815"/>
    <w:rsid w:val="3751C8EB"/>
    <w:rsid w:val="3775C447"/>
    <w:rsid w:val="37F13BBE"/>
    <w:rsid w:val="3814FA4C"/>
    <w:rsid w:val="383CD861"/>
    <w:rsid w:val="384AAB4A"/>
    <w:rsid w:val="38B67876"/>
    <w:rsid w:val="3910022E"/>
    <w:rsid w:val="39588107"/>
    <w:rsid w:val="39BF1D49"/>
    <w:rsid w:val="39D28402"/>
    <w:rsid w:val="3A15D46A"/>
    <w:rsid w:val="3A1C42BD"/>
    <w:rsid w:val="3A8969AD"/>
    <w:rsid w:val="3B144F0D"/>
    <w:rsid w:val="3C253A0E"/>
    <w:rsid w:val="3C45F953"/>
    <w:rsid w:val="3D7F618A"/>
    <w:rsid w:val="3DA13DCC"/>
    <w:rsid w:val="3DC04478"/>
    <w:rsid w:val="3DC37BEE"/>
    <w:rsid w:val="3E0C4696"/>
    <w:rsid w:val="3E21D819"/>
    <w:rsid w:val="3E61A705"/>
    <w:rsid w:val="3E83E41E"/>
    <w:rsid w:val="3E9D0C7B"/>
    <w:rsid w:val="3EA1F196"/>
    <w:rsid w:val="3F3C25FA"/>
    <w:rsid w:val="3F96F7D7"/>
    <w:rsid w:val="3F97292E"/>
    <w:rsid w:val="3FEA8E7D"/>
    <w:rsid w:val="40EFAA93"/>
    <w:rsid w:val="40F8AB31"/>
    <w:rsid w:val="41137A96"/>
    <w:rsid w:val="411B8681"/>
    <w:rsid w:val="4124166F"/>
    <w:rsid w:val="41859C80"/>
    <w:rsid w:val="41B64A3E"/>
    <w:rsid w:val="41DBFF29"/>
    <w:rsid w:val="4293B59B"/>
    <w:rsid w:val="42E6A70D"/>
    <w:rsid w:val="432053C5"/>
    <w:rsid w:val="439074E2"/>
    <w:rsid w:val="43A54430"/>
    <w:rsid w:val="43A698B8"/>
    <w:rsid w:val="43ACED06"/>
    <w:rsid w:val="44107F50"/>
    <w:rsid w:val="4433FDEC"/>
    <w:rsid w:val="448A9B9B"/>
    <w:rsid w:val="4525F61B"/>
    <w:rsid w:val="459A051B"/>
    <w:rsid w:val="45CB565D"/>
    <w:rsid w:val="45D409DA"/>
    <w:rsid w:val="46A81E60"/>
    <w:rsid w:val="46C1864F"/>
    <w:rsid w:val="46CE9041"/>
    <w:rsid w:val="46FD685A"/>
    <w:rsid w:val="47198038"/>
    <w:rsid w:val="476101FE"/>
    <w:rsid w:val="4785AEBB"/>
    <w:rsid w:val="481A3F1A"/>
    <w:rsid w:val="48482A57"/>
    <w:rsid w:val="4883E7CD"/>
    <w:rsid w:val="488BFBF2"/>
    <w:rsid w:val="48DA6EED"/>
    <w:rsid w:val="49549207"/>
    <w:rsid w:val="49863681"/>
    <w:rsid w:val="4A734B5A"/>
    <w:rsid w:val="4A7C7A67"/>
    <w:rsid w:val="4AA32B01"/>
    <w:rsid w:val="4ABE0F2B"/>
    <w:rsid w:val="4AD074B7"/>
    <w:rsid w:val="4B25DE17"/>
    <w:rsid w:val="4B29451D"/>
    <w:rsid w:val="4B39BA0D"/>
    <w:rsid w:val="4B42DD7D"/>
    <w:rsid w:val="4C528B13"/>
    <w:rsid w:val="4C9BD64A"/>
    <w:rsid w:val="4CC2AC31"/>
    <w:rsid w:val="4CD54F93"/>
    <w:rsid w:val="4CFE3787"/>
    <w:rsid w:val="4D1DE5F4"/>
    <w:rsid w:val="4D3467A5"/>
    <w:rsid w:val="4D7444C8"/>
    <w:rsid w:val="4D749A36"/>
    <w:rsid w:val="4D7D5722"/>
    <w:rsid w:val="4DA7679C"/>
    <w:rsid w:val="4DE20138"/>
    <w:rsid w:val="4E14C7FF"/>
    <w:rsid w:val="4E368750"/>
    <w:rsid w:val="4E673F94"/>
    <w:rsid w:val="4EA25649"/>
    <w:rsid w:val="4EAF5914"/>
    <w:rsid w:val="4EB102D8"/>
    <w:rsid w:val="4EDDC65D"/>
    <w:rsid w:val="4F78E1CE"/>
    <w:rsid w:val="4FAAEA33"/>
    <w:rsid w:val="4FE9F0FD"/>
    <w:rsid w:val="5035D849"/>
    <w:rsid w:val="503DC5CF"/>
    <w:rsid w:val="50730CF8"/>
    <w:rsid w:val="50A34CD3"/>
    <w:rsid w:val="50E190BF"/>
    <w:rsid w:val="50E310CB"/>
    <w:rsid w:val="50ECBCED"/>
    <w:rsid w:val="50FFD455"/>
    <w:rsid w:val="510B4C85"/>
    <w:rsid w:val="51615926"/>
    <w:rsid w:val="5166BEDF"/>
    <w:rsid w:val="5189A694"/>
    <w:rsid w:val="51D1287F"/>
    <w:rsid w:val="51D92456"/>
    <w:rsid w:val="52137FE8"/>
    <w:rsid w:val="52156100"/>
    <w:rsid w:val="52265A79"/>
    <w:rsid w:val="5259E3ED"/>
    <w:rsid w:val="526243AF"/>
    <w:rsid w:val="526453FD"/>
    <w:rsid w:val="52893560"/>
    <w:rsid w:val="52A51073"/>
    <w:rsid w:val="52A8C760"/>
    <w:rsid w:val="52BFC1C5"/>
    <w:rsid w:val="52C56B9D"/>
    <w:rsid w:val="52D19AA8"/>
    <w:rsid w:val="52E2D92C"/>
    <w:rsid w:val="532C97A7"/>
    <w:rsid w:val="538D2778"/>
    <w:rsid w:val="53A00957"/>
    <w:rsid w:val="53CD9B4B"/>
    <w:rsid w:val="53D1F2DE"/>
    <w:rsid w:val="53ED40B8"/>
    <w:rsid w:val="5450044B"/>
    <w:rsid w:val="546D6B09"/>
    <w:rsid w:val="54785FF6"/>
    <w:rsid w:val="547AFB0A"/>
    <w:rsid w:val="54844461"/>
    <w:rsid w:val="54D0D6AE"/>
    <w:rsid w:val="551136F2"/>
    <w:rsid w:val="5528F7D9"/>
    <w:rsid w:val="555EFCFD"/>
    <w:rsid w:val="55C536C1"/>
    <w:rsid w:val="55CAA757"/>
    <w:rsid w:val="55FD0C5F"/>
    <w:rsid w:val="5622A2BC"/>
    <w:rsid w:val="565C2D47"/>
    <w:rsid w:val="567EEEFA"/>
    <w:rsid w:val="5685B9DE"/>
    <w:rsid w:val="570E79C3"/>
    <w:rsid w:val="5724173D"/>
    <w:rsid w:val="572A6618"/>
    <w:rsid w:val="57A0CD6A"/>
    <w:rsid w:val="57A2C335"/>
    <w:rsid w:val="5802AEA0"/>
    <w:rsid w:val="581BCF81"/>
    <w:rsid w:val="5868CD47"/>
    <w:rsid w:val="58708B66"/>
    <w:rsid w:val="59F3B57F"/>
    <w:rsid w:val="5A02455A"/>
    <w:rsid w:val="5A1EA19D"/>
    <w:rsid w:val="5A2C36F7"/>
    <w:rsid w:val="5A338F39"/>
    <w:rsid w:val="5AB31BB0"/>
    <w:rsid w:val="5B301D74"/>
    <w:rsid w:val="5B401832"/>
    <w:rsid w:val="5B4304CA"/>
    <w:rsid w:val="5B523C95"/>
    <w:rsid w:val="5B5756D7"/>
    <w:rsid w:val="5B807876"/>
    <w:rsid w:val="5BBD8347"/>
    <w:rsid w:val="5C6C6C4F"/>
    <w:rsid w:val="5CC6E1C3"/>
    <w:rsid w:val="5D70B418"/>
    <w:rsid w:val="5DDF014D"/>
    <w:rsid w:val="5E29D656"/>
    <w:rsid w:val="5E68194C"/>
    <w:rsid w:val="5E710955"/>
    <w:rsid w:val="5ECEF596"/>
    <w:rsid w:val="5EE2BBFE"/>
    <w:rsid w:val="5F046CCE"/>
    <w:rsid w:val="5F1C65AA"/>
    <w:rsid w:val="600C8BE3"/>
    <w:rsid w:val="60138955"/>
    <w:rsid w:val="60252EB3"/>
    <w:rsid w:val="60878585"/>
    <w:rsid w:val="60D73884"/>
    <w:rsid w:val="61D779D7"/>
    <w:rsid w:val="62986C07"/>
    <w:rsid w:val="62DAFCDF"/>
    <w:rsid w:val="62DD1B5A"/>
    <w:rsid w:val="62FD1602"/>
    <w:rsid w:val="63151C03"/>
    <w:rsid w:val="631C795B"/>
    <w:rsid w:val="6354D9E6"/>
    <w:rsid w:val="63850C52"/>
    <w:rsid w:val="63BE1AA7"/>
    <w:rsid w:val="6419038D"/>
    <w:rsid w:val="643134A6"/>
    <w:rsid w:val="6451B9CE"/>
    <w:rsid w:val="64595CCC"/>
    <w:rsid w:val="648581CC"/>
    <w:rsid w:val="649C2DA1"/>
    <w:rsid w:val="64A119E2"/>
    <w:rsid w:val="64A3FF95"/>
    <w:rsid w:val="64FA4B82"/>
    <w:rsid w:val="65119F39"/>
    <w:rsid w:val="65304366"/>
    <w:rsid w:val="65600D23"/>
    <w:rsid w:val="65AC3AA5"/>
    <w:rsid w:val="65C4B53E"/>
    <w:rsid w:val="65DAA7DD"/>
    <w:rsid w:val="661196E4"/>
    <w:rsid w:val="6640B4D6"/>
    <w:rsid w:val="66DA260D"/>
    <w:rsid w:val="66F5CB21"/>
    <w:rsid w:val="676E0569"/>
    <w:rsid w:val="67744225"/>
    <w:rsid w:val="67DC8537"/>
    <w:rsid w:val="6814F7C8"/>
    <w:rsid w:val="686BE19F"/>
    <w:rsid w:val="6875F66E"/>
    <w:rsid w:val="687D7E53"/>
    <w:rsid w:val="68E67A0D"/>
    <w:rsid w:val="68E76565"/>
    <w:rsid w:val="69399938"/>
    <w:rsid w:val="694002B9"/>
    <w:rsid w:val="6941A523"/>
    <w:rsid w:val="6BAE5D27"/>
    <w:rsid w:val="6BF9E75B"/>
    <w:rsid w:val="6C48FAD7"/>
    <w:rsid w:val="6C49E961"/>
    <w:rsid w:val="6C4DD566"/>
    <w:rsid w:val="6D05ADBF"/>
    <w:rsid w:val="6D290699"/>
    <w:rsid w:val="6D534C0F"/>
    <w:rsid w:val="6D86A9D3"/>
    <w:rsid w:val="6DD1E027"/>
    <w:rsid w:val="6E041420"/>
    <w:rsid w:val="6E0C9F57"/>
    <w:rsid w:val="6E87FF8E"/>
    <w:rsid w:val="6E961530"/>
    <w:rsid w:val="6EC06C35"/>
    <w:rsid w:val="6F2B0D7C"/>
    <w:rsid w:val="6F42CBC1"/>
    <w:rsid w:val="6F934445"/>
    <w:rsid w:val="6FC0987F"/>
    <w:rsid w:val="6FD5D83E"/>
    <w:rsid w:val="6FE1AD67"/>
    <w:rsid w:val="70026F59"/>
    <w:rsid w:val="70095C5C"/>
    <w:rsid w:val="70244219"/>
    <w:rsid w:val="70BC86D1"/>
    <w:rsid w:val="70D832E1"/>
    <w:rsid w:val="70F51E80"/>
    <w:rsid w:val="71275DFA"/>
    <w:rsid w:val="7144A7F9"/>
    <w:rsid w:val="71F911D0"/>
    <w:rsid w:val="7243DD16"/>
    <w:rsid w:val="724D7877"/>
    <w:rsid w:val="725244A5"/>
    <w:rsid w:val="725A29F1"/>
    <w:rsid w:val="72C13C7F"/>
    <w:rsid w:val="737822D0"/>
    <w:rsid w:val="738F9CFD"/>
    <w:rsid w:val="73B0DD27"/>
    <w:rsid w:val="73DE8962"/>
    <w:rsid w:val="741EC24F"/>
    <w:rsid w:val="743FB982"/>
    <w:rsid w:val="744251DA"/>
    <w:rsid w:val="7443987E"/>
    <w:rsid w:val="74AD31FF"/>
    <w:rsid w:val="74C4B11D"/>
    <w:rsid w:val="7507DDB8"/>
    <w:rsid w:val="7527CDDA"/>
    <w:rsid w:val="756B3081"/>
    <w:rsid w:val="759BA1D1"/>
    <w:rsid w:val="75B308A9"/>
    <w:rsid w:val="75DF68DF"/>
    <w:rsid w:val="76722B6D"/>
    <w:rsid w:val="76758EDB"/>
    <w:rsid w:val="76C5486C"/>
    <w:rsid w:val="76C6FB9E"/>
    <w:rsid w:val="7706B58E"/>
    <w:rsid w:val="770ED1D4"/>
    <w:rsid w:val="775A60DC"/>
    <w:rsid w:val="783E0A99"/>
    <w:rsid w:val="7885F578"/>
    <w:rsid w:val="788E8737"/>
    <w:rsid w:val="78B056C5"/>
    <w:rsid w:val="78B69F16"/>
    <w:rsid w:val="78D4857C"/>
    <w:rsid w:val="78E344C6"/>
    <w:rsid w:val="79150F19"/>
    <w:rsid w:val="794DB27F"/>
    <w:rsid w:val="79AEB6B8"/>
    <w:rsid w:val="79B5F1D6"/>
    <w:rsid w:val="79C30C1C"/>
    <w:rsid w:val="79F7E3B8"/>
    <w:rsid w:val="7A6ACCD5"/>
    <w:rsid w:val="7AB26836"/>
    <w:rsid w:val="7AF131EC"/>
    <w:rsid w:val="7B55B62A"/>
    <w:rsid w:val="7B5ECF47"/>
    <w:rsid w:val="7B714573"/>
    <w:rsid w:val="7BBD963A"/>
    <w:rsid w:val="7BEE5A9C"/>
    <w:rsid w:val="7C0E2E59"/>
    <w:rsid w:val="7C62E289"/>
    <w:rsid w:val="7C8B216A"/>
    <w:rsid w:val="7C9F1B87"/>
    <w:rsid w:val="7D43CC34"/>
    <w:rsid w:val="7D69E5E0"/>
    <w:rsid w:val="7DE3ABD1"/>
    <w:rsid w:val="7DF7BD11"/>
    <w:rsid w:val="7E35120B"/>
    <w:rsid w:val="7E3E630E"/>
    <w:rsid w:val="7F3C370F"/>
    <w:rsid w:val="7F79D8F2"/>
    <w:rsid w:val="7FD02F53"/>
    <w:rsid w:val="7FDEA9CF"/>
    <w:rsid w:val="7FF15721"/>
    <w:rsid w:val="7FF1FD83"/>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14311"/>
  <w15:chartTrackingRefBased/>
  <w15:docId w15:val="{F5FC2919-8726-4ABC-B950-8C2AA683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67DC8537"/>
    <w:pPr>
      <w:keepNext/>
      <w:keepLines/>
      <w:spacing w:before="240"/>
      <w:outlineLvl w:val="0"/>
    </w:pPr>
    <w:rPr>
      <w:rFonts w:asciiTheme="majorHAnsi" w:hAnsiTheme="majorHAnsi" w:eastAsiaTheme="majorEastAsia"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67DC8537"/>
    <w:pPr>
      <w:keepNext/>
      <w:keepLines/>
      <w:spacing w:before="40"/>
      <w:outlineLvl w:val="1"/>
    </w:pPr>
    <w:rPr>
      <w:rFonts w:asciiTheme="majorHAnsi" w:hAnsiTheme="majorHAnsi" w:eastAsiaTheme="majorEastAsia"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42E6A70D"/>
    <w:pPr>
      <w:keepNext/>
      <w:keepLines/>
      <w:spacing w:before="40"/>
      <w:outlineLvl w:val="2"/>
    </w:pPr>
    <w:rPr>
      <w:rFonts w:asciiTheme="majorHAnsi" w:hAnsiTheme="majorHAnsi" w:eastAsiaTheme="majorEastAsia" w:cstheme="majorBidi"/>
      <w:b/>
      <w:bCs/>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B0D00"/>
    <w:pPr>
      <w:tabs>
        <w:tab w:val="center" w:pos="4252"/>
        <w:tab w:val="right" w:pos="8504"/>
      </w:tabs>
    </w:pPr>
  </w:style>
  <w:style w:type="character" w:styleId="HeaderChar" w:customStyle="1">
    <w:name w:val="Header Char"/>
    <w:basedOn w:val="DefaultParagraphFont"/>
    <w:link w:val="Header"/>
    <w:uiPriority w:val="99"/>
    <w:rsid w:val="00EB0D00"/>
  </w:style>
  <w:style w:type="paragraph" w:styleId="Footer">
    <w:name w:val="footer"/>
    <w:basedOn w:val="Normal"/>
    <w:link w:val="FooterChar"/>
    <w:uiPriority w:val="99"/>
    <w:unhideWhenUsed/>
    <w:rsid w:val="00EB0D00"/>
    <w:pPr>
      <w:tabs>
        <w:tab w:val="center" w:pos="4252"/>
        <w:tab w:val="right" w:pos="8504"/>
      </w:tabs>
    </w:pPr>
  </w:style>
  <w:style w:type="character" w:styleId="FooterChar" w:customStyle="1">
    <w:name w:val="Footer Char"/>
    <w:basedOn w:val="DefaultParagraphFont"/>
    <w:link w:val="Footer"/>
    <w:uiPriority w:val="99"/>
    <w:rsid w:val="00EB0D00"/>
  </w:style>
  <w:style w:type="paragraph" w:styleId="ListParagraph">
    <w:name w:val="List Paragraph"/>
    <w:basedOn w:val="Normal"/>
    <w:uiPriority w:val="34"/>
    <w:qFormat/>
    <w:rsid w:val="00EB0D00"/>
    <w:pPr>
      <w:ind w:left="720"/>
      <w:contextualSpacing/>
    </w:pPr>
  </w:style>
  <w:style w:type="paragraph" w:styleId="BalloonText">
    <w:name w:val="Balloon Text"/>
    <w:basedOn w:val="Normal"/>
    <w:link w:val="BalloonTextChar"/>
    <w:uiPriority w:val="99"/>
    <w:semiHidden/>
    <w:unhideWhenUsed/>
    <w:rsid w:val="008128E0"/>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128E0"/>
    <w:rPr>
      <w:rFonts w:ascii="Times New Roman" w:hAnsi="Times New Roman" w:cs="Times New Roman"/>
      <w:sz w:val="18"/>
      <w:szCs w:val="18"/>
    </w:rPr>
  </w:style>
  <w:style w:type="character" w:styleId="Heading1Char" w:customStyle="1">
    <w:name w:val="Heading 1 Char"/>
    <w:basedOn w:val="DefaultParagraphFont"/>
    <w:link w:val="Heading1"/>
    <w:uiPriority w:val="9"/>
    <w:rsid w:val="67DC8537"/>
    <w:rPr>
      <w:rFonts w:asciiTheme="majorHAnsi" w:hAnsiTheme="majorHAnsi" w:eastAsiaTheme="majorEastAsia" w:cstheme="majorBidi"/>
      <w:b/>
      <w:bCs/>
      <w:color w:val="2E74B5" w:themeColor="accent1" w:themeShade="BF"/>
      <w:sz w:val="32"/>
      <w:szCs w:val="32"/>
    </w:rPr>
  </w:style>
  <w:style w:type="character" w:styleId="Heading2Char" w:customStyle="1">
    <w:name w:val="Heading 2 Char"/>
    <w:basedOn w:val="DefaultParagraphFont"/>
    <w:link w:val="Heading2"/>
    <w:uiPriority w:val="9"/>
    <w:rsid w:val="67DC8537"/>
    <w:rPr>
      <w:rFonts w:asciiTheme="majorHAnsi" w:hAnsiTheme="majorHAnsi" w:eastAsiaTheme="majorEastAsia" w:cstheme="majorBidi"/>
      <w:b/>
      <w:bCs/>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sid w:val="42E6A70D"/>
    <w:rPr>
      <w:rFonts w:asciiTheme="majorHAnsi" w:hAnsiTheme="majorHAnsi" w:eastAsiaTheme="majorEastAsia" w:cstheme="majorBidi"/>
      <w:b/>
      <w:bCs/>
      <w:color w:val="1F4D78"/>
      <w:sz w:val="24"/>
      <w:szCs w:val="24"/>
    </w:rPr>
  </w:style>
  <w:style w:type="paragraph" w:styleId="Revision">
    <w:name w:val="Revision"/>
    <w:hidden/>
    <w:uiPriority w:val="99"/>
    <w:semiHidden/>
    <w:rsid w:val="00CF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55eb3c-6ae0-42a8-8691-412c6f8247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850C81ADFDE4D4FADD2C6B68AA92FE6" ma:contentTypeVersion="15" ma:contentTypeDescription="Crear nuevo documento." ma:contentTypeScope="" ma:versionID="ba5c669aa9e3870e917fb91438326a9f">
  <xsd:schema xmlns:xsd="http://www.w3.org/2001/XMLSchema" xmlns:xs="http://www.w3.org/2001/XMLSchema" xmlns:p="http://schemas.microsoft.com/office/2006/metadata/properties" xmlns:ns2="c155eb3c-6ae0-42a8-8691-412c6f824786" xmlns:ns3="1f37372f-189b-431b-aa81-28b4a7a86663" targetNamespace="http://schemas.microsoft.com/office/2006/metadata/properties" ma:root="true" ma:fieldsID="be8b723ce838a2cd1a42e4c5c9b7a587" ns2:_="" ns3:_="">
    <xsd:import namespace="c155eb3c-6ae0-42a8-8691-412c6f824786"/>
    <xsd:import namespace="1f37372f-189b-431b-aa81-28b4a7a86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5eb3c-6ae0-42a8-8691-412c6f824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37372f-189b-431b-aa81-28b4a7a86663"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EFE50-B76C-4135-AB79-C6020FC976DC}">
  <ds:schemaRefs>
    <ds:schemaRef ds:uri="http://schemas.microsoft.com/office/2006/metadata/properties"/>
    <ds:schemaRef ds:uri="http://schemas.microsoft.com/office/infopath/2007/PartnerControls"/>
    <ds:schemaRef ds:uri="c155eb3c-6ae0-42a8-8691-412c6f824786"/>
  </ds:schemaRefs>
</ds:datastoreItem>
</file>

<file path=customXml/itemProps2.xml><?xml version="1.0" encoding="utf-8"?>
<ds:datastoreItem xmlns:ds="http://schemas.openxmlformats.org/officeDocument/2006/customXml" ds:itemID="{6E094188-095D-4A6C-9593-3E2AF9F02208}">
  <ds:schemaRefs>
    <ds:schemaRef ds:uri="http://schemas.microsoft.com/sharepoint/v3/contenttype/forms"/>
  </ds:schemaRefs>
</ds:datastoreItem>
</file>

<file path=customXml/itemProps3.xml><?xml version="1.0" encoding="utf-8"?>
<ds:datastoreItem xmlns:ds="http://schemas.openxmlformats.org/officeDocument/2006/customXml" ds:itemID="{B927C1B0-E205-4191-93E7-BABE2DBE9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5eb3c-6ae0-42a8-8691-412c6f824786"/>
    <ds:schemaRef ds:uri="1f37372f-189b-431b-aa81-28b4a7a86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TORRES ZAHINOS, ALEJANDRO</lastModifiedBy>
  <revision>26</revision>
  <dcterms:created xsi:type="dcterms:W3CDTF">2018-10-06T01:43:00.0000000Z</dcterms:created>
  <dcterms:modified xsi:type="dcterms:W3CDTF">2023-05-15T18:11:22.4555681Z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0x0101007850C81ADFDE4D4FADD2C6B68AA92FE6</vt:lpwstr>
  </property>
  <property fmtid="{D5CDD505-2E9C-101B-9397-08002B2CF9AE}" pid="3" name="MediaServiceImageTags">
    <vt:lpwstr/>
  </property>
</Properties>
</file>